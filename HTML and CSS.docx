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023" w:rsidRPr="003C3023" w:rsidRDefault="003C3023" w:rsidP="003C3023">
      <w:pPr>
        <w:shd w:val="clear" w:color="auto" w:fill="FFFFFF"/>
        <w:spacing w:after="204" w:line="408" w:lineRule="atLeast"/>
        <w:outlineLvl w:val="0"/>
        <w:rPr>
          <w:rFonts w:ascii="Arial" w:eastAsia="Times New Roman" w:hAnsi="Arial" w:cs="Arial"/>
          <w:b/>
          <w:bCs/>
          <w:color w:val="333333"/>
          <w:kern w:val="36"/>
          <w:sz w:val="49"/>
          <w:szCs w:val="49"/>
          <w:lang w:eastAsia="ru-RU"/>
        </w:rPr>
      </w:pPr>
      <w:r w:rsidRPr="003C3023">
        <w:rPr>
          <w:rFonts w:ascii="Arial" w:eastAsia="Times New Roman" w:hAnsi="Arial" w:cs="Arial"/>
          <w:b/>
          <w:bCs/>
          <w:color w:val="333333"/>
          <w:kern w:val="36"/>
          <w:sz w:val="49"/>
          <w:szCs w:val="49"/>
          <w:lang w:eastAsia="ru-RU"/>
        </w:rPr>
        <w:t>Конспект «Структура HTML-документа»</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Каждый HTML-документ начинается с декларации типа документа или «</w:t>
      </w:r>
      <w:proofErr w:type="spellStart"/>
      <w:r w:rsidRPr="003C3023">
        <w:rPr>
          <w:rFonts w:ascii="Arial" w:eastAsia="Times New Roman" w:hAnsi="Arial" w:cs="Arial"/>
          <w:color w:val="333333"/>
          <w:lang w:eastAsia="ru-RU"/>
        </w:rPr>
        <w:t>доктайпа</w:t>
      </w:r>
      <w:proofErr w:type="spellEnd"/>
      <w:r w:rsidRPr="003C3023">
        <w:rPr>
          <w:rFonts w:ascii="Arial" w:eastAsia="Times New Roman" w:hAnsi="Arial" w:cs="Arial"/>
          <w:color w:val="333333"/>
          <w:lang w:eastAsia="ru-RU"/>
        </w:rPr>
        <w:t>». Тип документа необходим, чтобы браузер мог определить версию HTML и правильно отобразить страницу.</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lang w:eastAsia="ru-RU"/>
        </w:rPr>
      </w:pPr>
      <w:r w:rsidRPr="003C3023">
        <w:rPr>
          <w:rFonts w:ascii="Monaco" w:eastAsia="Times New Roman" w:hAnsi="Monaco" w:cs="Courier New"/>
          <w:color w:val="333333"/>
          <w:sz w:val="20"/>
          <w:lang w:eastAsia="ru-RU"/>
        </w:rPr>
        <w:t xml:space="preserve">&lt;!DOCTYPE </w:t>
      </w:r>
      <w:proofErr w:type="spellStart"/>
      <w:r w:rsidRPr="003C3023">
        <w:rPr>
          <w:rFonts w:ascii="Monaco" w:eastAsia="Times New Roman" w:hAnsi="Monaco" w:cs="Courier New"/>
          <w:color w:val="333333"/>
          <w:sz w:val="20"/>
          <w:lang w:eastAsia="ru-RU"/>
        </w:rPr>
        <w:t>html</w:t>
      </w:r>
      <w:proofErr w:type="spellEnd"/>
      <w:r w:rsidRPr="003C3023">
        <w:rPr>
          <w:rFonts w:ascii="Monaco" w:eastAsia="Times New Roman" w:hAnsi="Monaco" w:cs="Courier New"/>
          <w:color w:val="333333"/>
          <w:sz w:val="20"/>
          <w:lang w:eastAsia="ru-RU"/>
        </w:rPr>
        <w:t>&gt;</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Простейшая HTML-страница состоит как минимум из трёх тегов: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html</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head</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и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body</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head</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обычно содержит заголовок, ключевые слова, описание страницы и другие служебные данные. Также внутри него подключаются внешние ресурсы, например, стили. Содержимое этого тега не отображается на странице напрямую. А в теге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body</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хранится содержание страницы, которое отображается в окне браузера.</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Для подключения стилей к странице существует 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link</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Для этого у него есть атрибут </w:t>
      </w:r>
      <w:proofErr w:type="spellStart"/>
      <w:r w:rsidRPr="003C3023">
        <w:rPr>
          <w:rFonts w:ascii="Monaco" w:eastAsia="Times New Roman" w:hAnsi="Monaco" w:cs="Courier New"/>
          <w:color w:val="333333"/>
          <w:sz w:val="20"/>
          <w:lang w:eastAsia="ru-RU"/>
        </w:rPr>
        <w:t>href</w:t>
      </w:r>
      <w:proofErr w:type="spellEnd"/>
      <w:r w:rsidRPr="003C3023">
        <w:rPr>
          <w:rFonts w:ascii="Arial" w:eastAsia="Times New Roman" w:hAnsi="Arial" w:cs="Arial"/>
          <w:color w:val="333333"/>
          <w:lang w:eastAsia="ru-RU"/>
        </w:rPr>
        <w:t> в </w:t>
      </w:r>
      <w:proofErr w:type="gramStart"/>
      <w:r w:rsidRPr="003C3023">
        <w:rPr>
          <w:rFonts w:ascii="Arial" w:eastAsia="Times New Roman" w:hAnsi="Arial" w:cs="Arial"/>
          <w:color w:val="333333"/>
          <w:lang w:eastAsia="ru-RU"/>
        </w:rPr>
        <w:t>котором</w:t>
      </w:r>
      <w:proofErr w:type="gramEnd"/>
      <w:r w:rsidRPr="003C3023">
        <w:rPr>
          <w:rFonts w:ascii="Arial" w:eastAsia="Times New Roman" w:hAnsi="Arial" w:cs="Arial"/>
          <w:color w:val="333333"/>
          <w:lang w:eastAsia="ru-RU"/>
        </w:rPr>
        <w:t xml:space="preserve"> задаётся адрес стилевого файла, а значение </w:t>
      </w:r>
      <w:proofErr w:type="spellStart"/>
      <w:r w:rsidRPr="003C3023">
        <w:rPr>
          <w:rFonts w:ascii="Monaco" w:eastAsia="Times New Roman" w:hAnsi="Monaco" w:cs="Courier New"/>
          <w:color w:val="333333"/>
          <w:sz w:val="20"/>
          <w:lang w:eastAsia="ru-RU"/>
        </w:rPr>
        <w:t>stylesheet</w:t>
      </w:r>
      <w:proofErr w:type="spellEnd"/>
      <w:r w:rsidRPr="003C3023">
        <w:rPr>
          <w:rFonts w:ascii="Arial" w:eastAsia="Times New Roman" w:hAnsi="Arial" w:cs="Arial"/>
          <w:color w:val="333333"/>
          <w:lang w:eastAsia="ru-RU"/>
        </w:rPr>
        <w:t> атрибута </w:t>
      </w:r>
      <w:proofErr w:type="spellStart"/>
      <w:r w:rsidRPr="003C3023">
        <w:rPr>
          <w:rFonts w:ascii="Monaco" w:eastAsia="Times New Roman" w:hAnsi="Monaco" w:cs="Courier New"/>
          <w:color w:val="333333"/>
          <w:sz w:val="20"/>
          <w:lang w:eastAsia="ru-RU"/>
        </w:rPr>
        <w:t>rel</w:t>
      </w:r>
      <w:proofErr w:type="spellEnd"/>
      <w:r w:rsidRPr="003C3023">
        <w:rPr>
          <w:rFonts w:ascii="Arial" w:eastAsia="Times New Roman" w:hAnsi="Arial" w:cs="Arial"/>
          <w:color w:val="333333"/>
          <w:lang w:eastAsia="ru-RU"/>
        </w:rPr>
        <w:t> говорит браузеру, что мы подключаем именно стили, а не что-то другое.</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sz w:val="20"/>
          <w:lang w:val="en-US" w:eastAsia="ru-RU"/>
        </w:rPr>
      </w:pPr>
      <w:r w:rsidRPr="003C3023">
        <w:rPr>
          <w:rFonts w:ascii="Monaco" w:eastAsia="Times New Roman" w:hAnsi="Monaco" w:cs="Courier New"/>
          <w:color w:val="333333"/>
          <w:sz w:val="20"/>
          <w:lang w:val="en-US" w:eastAsia="ru-RU"/>
        </w:rPr>
        <w:t>&lt;head&gt;</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sz w:val="20"/>
          <w:lang w:val="en-US" w:eastAsia="ru-RU"/>
        </w:rPr>
      </w:pPr>
      <w:r w:rsidRPr="003C3023">
        <w:rPr>
          <w:rFonts w:ascii="Monaco" w:eastAsia="Times New Roman" w:hAnsi="Monaco" w:cs="Courier New"/>
          <w:color w:val="333333"/>
          <w:sz w:val="20"/>
          <w:lang w:val="en-US" w:eastAsia="ru-RU"/>
        </w:rPr>
        <w:t xml:space="preserve">  &lt;link href="</w:t>
      </w:r>
      <w:r w:rsidRPr="003C3023">
        <w:rPr>
          <w:rFonts w:ascii="Courier New" w:eastAsia="Times New Roman" w:hAnsi="Courier New" w:cs="Courier New"/>
          <w:color w:val="333333"/>
          <w:sz w:val="20"/>
          <w:lang w:eastAsia="ru-RU"/>
        </w:rPr>
        <w:t>адрес</w:t>
      </w:r>
      <w:r w:rsidRPr="003C3023">
        <w:rPr>
          <w:rFonts w:ascii="Monaco" w:eastAsia="Times New Roman" w:hAnsi="Monaco" w:cs="Monaco"/>
          <w:color w:val="333333"/>
          <w:sz w:val="20"/>
          <w:lang w:val="en-US" w:eastAsia="ru-RU"/>
        </w:rPr>
        <w:t>_</w:t>
      </w:r>
      <w:r w:rsidRPr="003C3023">
        <w:rPr>
          <w:rFonts w:ascii="Courier New" w:eastAsia="Times New Roman" w:hAnsi="Courier New" w:cs="Courier New"/>
          <w:color w:val="333333"/>
          <w:sz w:val="20"/>
          <w:lang w:eastAsia="ru-RU"/>
        </w:rPr>
        <w:t>файла</w:t>
      </w:r>
      <w:r w:rsidRPr="003C3023">
        <w:rPr>
          <w:rFonts w:ascii="Monaco" w:eastAsia="Times New Roman" w:hAnsi="Monaco" w:cs="Monaco"/>
          <w:color w:val="333333"/>
          <w:sz w:val="20"/>
          <w:lang w:val="en-US" w:eastAsia="ru-RU"/>
        </w:rPr>
        <w:t>_</w:t>
      </w:r>
      <w:r w:rsidRPr="003C3023">
        <w:rPr>
          <w:rFonts w:ascii="Courier New" w:eastAsia="Times New Roman" w:hAnsi="Courier New" w:cs="Courier New"/>
          <w:color w:val="333333"/>
          <w:sz w:val="20"/>
          <w:lang w:eastAsia="ru-RU"/>
        </w:rPr>
        <w:t>стилей</w:t>
      </w:r>
      <w:r w:rsidRPr="003C3023">
        <w:rPr>
          <w:rFonts w:ascii="Monaco" w:eastAsia="Times New Roman" w:hAnsi="Monaco" w:cs="Monaco"/>
          <w:color w:val="333333"/>
          <w:sz w:val="20"/>
          <w:lang w:val="en-US" w:eastAsia="ru-RU"/>
        </w:rPr>
        <w:t>.css" rel="stylesheet"&gt;</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sz w:val="20"/>
          <w:lang w:eastAsia="ru-RU"/>
        </w:rPr>
      </w:pP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head</w:t>
      </w:r>
      <w:proofErr w:type="spellEnd"/>
      <w:r w:rsidRPr="003C3023">
        <w:rPr>
          <w:rFonts w:ascii="Monaco" w:eastAsia="Times New Roman" w:hAnsi="Monaco" w:cs="Courier New"/>
          <w:color w:val="333333"/>
          <w:sz w:val="20"/>
          <w:lang w:eastAsia="ru-RU"/>
        </w:rPr>
        <w:t>&gt;</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Ещё один элемент, который располагается в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head</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 это 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title</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В нём задаётся заголовок страницы, который отображается во вкладках браузера. По заголовку должно быть понятно, о чём эта страница, даже когда она не открыта в браузере, а отображается в результатах поиска или в </w:t>
      </w:r>
      <w:proofErr w:type="spellStart"/>
      <w:r w:rsidRPr="003C3023">
        <w:rPr>
          <w:rFonts w:ascii="Arial" w:eastAsia="Times New Roman" w:hAnsi="Arial" w:cs="Arial"/>
          <w:color w:val="333333"/>
          <w:lang w:eastAsia="ru-RU"/>
        </w:rPr>
        <w:t>браузерных</w:t>
      </w:r>
      <w:proofErr w:type="spellEnd"/>
      <w:r w:rsidRPr="003C3023">
        <w:rPr>
          <w:rFonts w:ascii="Arial" w:eastAsia="Times New Roman" w:hAnsi="Arial" w:cs="Arial"/>
          <w:color w:val="333333"/>
          <w:lang w:eastAsia="ru-RU"/>
        </w:rPr>
        <w:t xml:space="preserve"> закладках.</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sz w:val="20"/>
          <w:lang w:val="en-US" w:eastAsia="ru-RU"/>
        </w:rPr>
      </w:pPr>
      <w:r w:rsidRPr="003C3023">
        <w:rPr>
          <w:rFonts w:ascii="Monaco" w:eastAsia="Times New Roman" w:hAnsi="Monaco" w:cs="Courier New"/>
          <w:color w:val="333333"/>
          <w:sz w:val="20"/>
          <w:lang w:val="en-US" w:eastAsia="ru-RU"/>
        </w:rPr>
        <w:t>&lt;head&gt;</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sz w:val="20"/>
          <w:lang w:val="en-US" w:eastAsia="ru-RU"/>
        </w:rPr>
      </w:pPr>
      <w:r w:rsidRPr="003C3023">
        <w:rPr>
          <w:rFonts w:ascii="Monaco" w:eastAsia="Times New Roman" w:hAnsi="Monaco" w:cs="Courier New"/>
          <w:color w:val="333333"/>
          <w:sz w:val="20"/>
          <w:lang w:val="en-US" w:eastAsia="ru-RU"/>
        </w:rPr>
        <w:t xml:space="preserve">  &lt;title&gt;</w:t>
      </w:r>
      <w:r w:rsidRPr="003C3023">
        <w:rPr>
          <w:rFonts w:ascii="Courier New" w:eastAsia="Times New Roman" w:hAnsi="Courier New" w:cs="Courier New"/>
          <w:color w:val="333333"/>
          <w:sz w:val="20"/>
          <w:lang w:eastAsia="ru-RU"/>
        </w:rPr>
        <w:t>Тренажёры</w:t>
      </w:r>
      <w:r w:rsidRPr="003C3023">
        <w:rPr>
          <w:rFonts w:ascii="Monaco" w:eastAsia="Times New Roman" w:hAnsi="Monaco" w:cs="Monaco"/>
          <w:color w:val="333333"/>
          <w:sz w:val="20"/>
          <w:lang w:val="en-US" w:eastAsia="ru-RU"/>
        </w:rPr>
        <w:t xml:space="preserve"> — HTML Academy&lt;/title&gt;</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lang w:eastAsia="ru-RU"/>
        </w:rPr>
      </w:pP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head</w:t>
      </w:r>
      <w:proofErr w:type="spellEnd"/>
      <w:r w:rsidRPr="003C3023">
        <w:rPr>
          <w:rFonts w:ascii="Monaco" w:eastAsia="Times New Roman" w:hAnsi="Monaco" w:cs="Courier New"/>
          <w:color w:val="333333"/>
          <w:sz w:val="20"/>
          <w:lang w:eastAsia="ru-RU"/>
        </w:rPr>
        <w:t>&gt;</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Ещё один важный тег, располагающийся внутри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head</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это 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meta</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Он одиночный, то есть не требует парный закрывающий тег в конце. С помощью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meta</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xml:space="preserve"> можно сообщать браузеру, поисковому роботу или другому устройству различную служебную информацию (или метаинформацию) о вашем сайте: кодировку текста, описание </w:t>
      </w:r>
      <w:proofErr w:type="spellStart"/>
      <w:r w:rsidRPr="003C3023">
        <w:rPr>
          <w:rFonts w:ascii="Arial" w:eastAsia="Times New Roman" w:hAnsi="Arial" w:cs="Arial"/>
          <w:color w:val="333333"/>
          <w:lang w:eastAsia="ru-RU"/>
        </w:rPr>
        <w:t>контента</w:t>
      </w:r>
      <w:proofErr w:type="spellEnd"/>
      <w:r w:rsidRPr="003C3023">
        <w:rPr>
          <w:rFonts w:ascii="Arial" w:eastAsia="Times New Roman" w:hAnsi="Arial" w:cs="Arial"/>
          <w:color w:val="333333"/>
          <w:lang w:eastAsia="ru-RU"/>
        </w:rPr>
        <w:t xml:space="preserve"> и так далее. Для этого используются теги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meta</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с разными атрибутами и их значениями.</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Кодировка текста HTML-страницы указывается с помощью атрибута </w:t>
      </w:r>
      <w:proofErr w:type="spellStart"/>
      <w:r w:rsidRPr="003C3023">
        <w:rPr>
          <w:rFonts w:ascii="Monaco" w:eastAsia="Times New Roman" w:hAnsi="Monaco" w:cs="Courier New"/>
          <w:color w:val="333333"/>
          <w:sz w:val="20"/>
          <w:lang w:eastAsia="ru-RU"/>
        </w:rPr>
        <w:t>charset</w:t>
      </w:r>
      <w:proofErr w:type="spellEnd"/>
      <w:r w:rsidRPr="003C3023">
        <w:rPr>
          <w:rFonts w:ascii="Arial" w:eastAsia="Times New Roman" w:hAnsi="Arial" w:cs="Arial"/>
          <w:color w:val="333333"/>
          <w:lang w:eastAsia="ru-RU"/>
        </w:rPr>
        <w:t>:</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lang w:eastAsia="ru-RU"/>
        </w:rPr>
      </w:pPr>
      <w:r w:rsidRPr="003C3023">
        <w:rPr>
          <w:rFonts w:ascii="Monaco" w:eastAsia="Times New Roman" w:hAnsi="Monaco" w:cs="Courier New"/>
          <w:color w:val="333333"/>
          <w:sz w:val="20"/>
          <w:lang w:eastAsia="ru-RU"/>
        </w:rPr>
        <w:lastRenderedPageBreak/>
        <w:t>&lt;</w:t>
      </w:r>
      <w:proofErr w:type="spellStart"/>
      <w:r w:rsidRPr="003C3023">
        <w:rPr>
          <w:rFonts w:ascii="Monaco" w:eastAsia="Times New Roman" w:hAnsi="Monaco" w:cs="Courier New"/>
          <w:color w:val="333333"/>
          <w:sz w:val="20"/>
          <w:lang w:eastAsia="ru-RU"/>
        </w:rPr>
        <w:t>meta</w:t>
      </w:r>
      <w:proofErr w:type="spellEnd"/>
      <w:r w:rsidRPr="003C3023">
        <w:rPr>
          <w:rFonts w:ascii="Monaco" w:eastAsia="Times New Roman" w:hAnsi="Monaco" w:cs="Courier New"/>
          <w:color w:val="333333"/>
          <w:sz w:val="20"/>
          <w:lang w:eastAsia="ru-RU"/>
        </w:rPr>
        <w:t xml:space="preserve"> </w:t>
      </w:r>
      <w:proofErr w:type="spellStart"/>
      <w:r w:rsidRPr="003C3023">
        <w:rPr>
          <w:rFonts w:ascii="Monaco" w:eastAsia="Times New Roman" w:hAnsi="Monaco" w:cs="Courier New"/>
          <w:color w:val="333333"/>
          <w:sz w:val="20"/>
          <w:lang w:eastAsia="ru-RU"/>
        </w:rPr>
        <w:t>charset=</w:t>
      </w:r>
      <w:proofErr w:type="spellEnd"/>
      <w:r w:rsidRPr="003C3023">
        <w:rPr>
          <w:rFonts w:ascii="Monaco" w:eastAsia="Times New Roman" w:hAnsi="Monaco" w:cs="Courier New"/>
          <w:color w:val="333333"/>
          <w:sz w:val="20"/>
          <w:lang w:eastAsia="ru-RU"/>
        </w:rPr>
        <w:t>"</w:t>
      </w:r>
      <w:r w:rsidRPr="003C3023">
        <w:rPr>
          <w:rFonts w:ascii="Courier New" w:eastAsia="Times New Roman" w:hAnsi="Courier New" w:cs="Courier New"/>
          <w:color w:val="333333"/>
          <w:sz w:val="20"/>
          <w:lang w:eastAsia="ru-RU"/>
        </w:rPr>
        <w:t>название</w:t>
      </w:r>
      <w:r w:rsidRPr="003C3023">
        <w:rPr>
          <w:rFonts w:ascii="Monaco" w:eastAsia="Times New Roman" w:hAnsi="Monaco" w:cs="Monaco"/>
          <w:color w:val="333333"/>
          <w:sz w:val="20"/>
          <w:lang w:eastAsia="ru-RU"/>
        </w:rPr>
        <w:t xml:space="preserve"> </w:t>
      </w:r>
      <w:r w:rsidRPr="003C3023">
        <w:rPr>
          <w:rFonts w:ascii="Courier New" w:eastAsia="Times New Roman" w:hAnsi="Courier New" w:cs="Courier New"/>
          <w:color w:val="333333"/>
          <w:sz w:val="20"/>
          <w:lang w:eastAsia="ru-RU"/>
        </w:rPr>
        <w:t>кодировки</w:t>
      </w:r>
      <w:r w:rsidRPr="003C3023">
        <w:rPr>
          <w:rFonts w:ascii="Monaco" w:eastAsia="Times New Roman" w:hAnsi="Monaco" w:cs="Monaco"/>
          <w:color w:val="333333"/>
          <w:sz w:val="20"/>
          <w:lang w:eastAsia="ru-RU"/>
        </w:rPr>
        <w:t>"&gt;</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Самая распространённая современная кодировка — </w:t>
      </w:r>
      <w:r w:rsidRPr="003C3023">
        <w:rPr>
          <w:rFonts w:ascii="Monaco" w:eastAsia="Times New Roman" w:hAnsi="Monaco" w:cs="Courier New"/>
          <w:color w:val="333333"/>
          <w:sz w:val="20"/>
          <w:lang w:eastAsia="ru-RU"/>
        </w:rPr>
        <w:t>utf-8</w:t>
      </w:r>
      <w:r w:rsidRPr="003C3023">
        <w:rPr>
          <w:rFonts w:ascii="Arial" w:eastAsia="Times New Roman" w:hAnsi="Arial" w:cs="Arial"/>
          <w:color w:val="333333"/>
          <w:lang w:eastAsia="ru-RU"/>
        </w:rPr>
        <w:t>.</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Перечень ключевых слов задаётся тегом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meta</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у которого атрибут </w:t>
      </w:r>
      <w:proofErr w:type="spellStart"/>
      <w:r w:rsidRPr="003C3023">
        <w:rPr>
          <w:rFonts w:ascii="Monaco" w:eastAsia="Times New Roman" w:hAnsi="Monaco" w:cs="Courier New"/>
          <w:color w:val="333333"/>
          <w:sz w:val="20"/>
          <w:lang w:eastAsia="ru-RU"/>
        </w:rPr>
        <w:t>name</w:t>
      </w:r>
      <w:proofErr w:type="spellEnd"/>
      <w:r w:rsidRPr="003C3023">
        <w:rPr>
          <w:rFonts w:ascii="Arial" w:eastAsia="Times New Roman" w:hAnsi="Arial" w:cs="Arial"/>
          <w:color w:val="333333"/>
          <w:lang w:eastAsia="ru-RU"/>
        </w:rPr>
        <w:t> имеет значение </w:t>
      </w:r>
      <w:proofErr w:type="spellStart"/>
      <w:r w:rsidRPr="003C3023">
        <w:rPr>
          <w:rFonts w:ascii="Monaco" w:eastAsia="Times New Roman" w:hAnsi="Monaco" w:cs="Courier New"/>
          <w:color w:val="333333"/>
          <w:sz w:val="20"/>
          <w:lang w:eastAsia="ru-RU"/>
        </w:rPr>
        <w:t>keywords</w:t>
      </w:r>
      <w:proofErr w:type="spellEnd"/>
      <w:r w:rsidRPr="003C3023">
        <w:rPr>
          <w:rFonts w:ascii="Arial" w:eastAsia="Times New Roman" w:hAnsi="Arial" w:cs="Arial"/>
          <w:color w:val="333333"/>
          <w:lang w:eastAsia="ru-RU"/>
        </w:rPr>
        <w:t>. Ключевые слова (самые важные слова из содержания страницы) перечисляются в атрибуте </w:t>
      </w:r>
      <w:proofErr w:type="spellStart"/>
      <w:r w:rsidRPr="003C3023">
        <w:rPr>
          <w:rFonts w:ascii="Monaco" w:eastAsia="Times New Roman" w:hAnsi="Monaco" w:cs="Courier New"/>
          <w:color w:val="333333"/>
          <w:sz w:val="20"/>
          <w:lang w:eastAsia="ru-RU"/>
        </w:rPr>
        <w:t>content</w:t>
      </w:r>
      <w:proofErr w:type="spellEnd"/>
      <w:r w:rsidRPr="003C3023">
        <w:rPr>
          <w:rFonts w:ascii="Arial" w:eastAsia="Times New Roman" w:hAnsi="Arial" w:cs="Arial"/>
          <w:color w:val="333333"/>
          <w:lang w:eastAsia="ru-RU"/>
        </w:rPr>
        <w:t> через запятую:</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lang w:val="en-US" w:eastAsia="ru-RU"/>
        </w:rPr>
      </w:pPr>
      <w:r w:rsidRPr="003C3023">
        <w:rPr>
          <w:rFonts w:ascii="Monaco" w:eastAsia="Times New Roman" w:hAnsi="Monaco" w:cs="Courier New"/>
          <w:color w:val="333333"/>
          <w:sz w:val="20"/>
          <w:lang w:val="en-US" w:eastAsia="ru-RU"/>
        </w:rPr>
        <w:t>&lt;meta name="keywords" content="</w:t>
      </w:r>
      <w:r w:rsidRPr="003C3023">
        <w:rPr>
          <w:rFonts w:ascii="Courier New" w:eastAsia="Times New Roman" w:hAnsi="Courier New" w:cs="Courier New"/>
          <w:color w:val="333333"/>
          <w:sz w:val="20"/>
          <w:lang w:eastAsia="ru-RU"/>
        </w:rPr>
        <w:t>важные</w:t>
      </w:r>
      <w:r w:rsidRPr="003C3023">
        <w:rPr>
          <w:rFonts w:ascii="Monaco" w:eastAsia="Times New Roman" w:hAnsi="Monaco" w:cs="Monaco"/>
          <w:color w:val="333333"/>
          <w:sz w:val="20"/>
          <w:lang w:val="en-US" w:eastAsia="ru-RU"/>
        </w:rPr>
        <w:t xml:space="preserve">, </w:t>
      </w:r>
      <w:r w:rsidRPr="003C3023">
        <w:rPr>
          <w:rFonts w:ascii="Courier New" w:eastAsia="Times New Roman" w:hAnsi="Courier New" w:cs="Courier New"/>
          <w:color w:val="333333"/>
          <w:sz w:val="20"/>
          <w:lang w:eastAsia="ru-RU"/>
        </w:rPr>
        <w:t>ключевые</w:t>
      </w:r>
      <w:r w:rsidRPr="003C3023">
        <w:rPr>
          <w:rFonts w:ascii="Monaco" w:eastAsia="Times New Roman" w:hAnsi="Monaco" w:cs="Monaco"/>
          <w:color w:val="333333"/>
          <w:sz w:val="20"/>
          <w:lang w:val="en-US" w:eastAsia="ru-RU"/>
        </w:rPr>
        <w:t xml:space="preserve">, </w:t>
      </w:r>
      <w:r w:rsidRPr="003C3023">
        <w:rPr>
          <w:rFonts w:ascii="Courier New" w:eastAsia="Times New Roman" w:hAnsi="Courier New" w:cs="Courier New"/>
          <w:color w:val="333333"/>
          <w:sz w:val="20"/>
          <w:lang w:eastAsia="ru-RU"/>
        </w:rPr>
        <w:t>слова</w:t>
      </w:r>
      <w:r w:rsidRPr="003C3023">
        <w:rPr>
          <w:rFonts w:ascii="Monaco" w:eastAsia="Times New Roman" w:hAnsi="Monaco" w:cs="Monaco"/>
          <w:color w:val="333333"/>
          <w:sz w:val="20"/>
          <w:lang w:val="en-US" w:eastAsia="ru-RU"/>
        </w:rPr>
        <w:t>"&gt;</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Краткое описание (или аннотация) страницы задаётся похожим образом, только значение атрибута </w:t>
      </w:r>
      <w:proofErr w:type="spellStart"/>
      <w:r w:rsidRPr="003C3023">
        <w:rPr>
          <w:rFonts w:ascii="Monaco" w:eastAsia="Times New Roman" w:hAnsi="Monaco" w:cs="Courier New"/>
          <w:color w:val="333333"/>
          <w:sz w:val="20"/>
          <w:lang w:eastAsia="ru-RU"/>
        </w:rPr>
        <w:t>name</w:t>
      </w:r>
      <w:proofErr w:type="spellEnd"/>
      <w:r w:rsidRPr="003C3023">
        <w:rPr>
          <w:rFonts w:ascii="Arial" w:eastAsia="Times New Roman" w:hAnsi="Arial" w:cs="Arial"/>
          <w:color w:val="333333"/>
          <w:lang w:eastAsia="ru-RU"/>
        </w:rPr>
        <w:t> меняется на </w:t>
      </w:r>
      <w:proofErr w:type="spellStart"/>
      <w:r w:rsidRPr="003C3023">
        <w:rPr>
          <w:rFonts w:ascii="Monaco" w:eastAsia="Times New Roman" w:hAnsi="Monaco" w:cs="Courier New"/>
          <w:color w:val="333333"/>
          <w:sz w:val="20"/>
          <w:lang w:eastAsia="ru-RU"/>
        </w:rPr>
        <w:t>description</w:t>
      </w:r>
      <w:proofErr w:type="spellEnd"/>
      <w:r w:rsidRPr="003C3023">
        <w:rPr>
          <w:rFonts w:ascii="Arial" w:eastAsia="Times New Roman" w:hAnsi="Arial" w:cs="Arial"/>
          <w:color w:val="333333"/>
          <w:lang w:eastAsia="ru-RU"/>
        </w:rPr>
        <w:t>:</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lang w:val="en-US" w:eastAsia="ru-RU"/>
        </w:rPr>
      </w:pPr>
      <w:r w:rsidRPr="003C3023">
        <w:rPr>
          <w:rFonts w:ascii="Monaco" w:eastAsia="Times New Roman" w:hAnsi="Monaco" w:cs="Courier New"/>
          <w:color w:val="333333"/>
          <w:sz w:val="20"/>
          <w:lang w:val="en-US" w:eastAsia="ru-RU"/>
        </w:rPr>
        <w:t>&lt;meta name="description" content="</w:t>
      </w:r>
      <w:r w:rsidRPr="003C3023">
        <w:rPr>
          <w:rFonts w:ascii="Courier New" w:eastAsia="Times New Roman" w:hAnsi="Courier New" w:cs="Courier New"/>
          <w:color w:val="333333"/>
          <w:sz w:val="20"/>
          <w:lang w:eastAsia="ru-RU"/>
        </w:rPr>
        <w:t>краткое</w:t>
      </w:r>
      <w:r w:rsidRPr="003C3023">
        <w:rPr>
          <w:rFonts w:ascii="Monaco" w:eastAsia="Times New Roman" w:hAnsi="Monaco" w:cs="Monaco"/>
          <w:color w:val="333333"/>
          <w:sz w:val="20"/>
          <w:lang w:val="en-US" w:eastAsia="ru-RU"/>
        </w:rPr>
        <w:t xml:space="preserve"> </w:t>
      </w:r>
      <w:r w:rsidRPr="003C3023">
        <w:rPr>
          <w:rFonts w:ascii="Courier New" w:eastAsia="Times New Roman" w:hAnsi="Courier New" w:cs="Courier New"/>
          <w:color w:val="333333"/>
          <w:sz w:val="20"/>
          <w:lang w:eastAsia="ru-RU"/>
        </w:rPr>
        <w:t>описание</w:t>
      </w:r>
      <w:r w:rsidRPr="003C3023">
        <w:rPr>
          <w:rFonts w:ascii="Monaco" w:eastAsia="Times New Roman" w:hAnsi="Monaco" w:cs="Monaco"/>
          <w:color w:val="333333"/>
          <w:sz w:val="20"/>
          <w:lang w:val="en-US" w:eastAsia="ru-RU"/>
        </w:rPr>
        <w:t>"&gt;</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Внутри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body</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находятся те теги, которые отображаются на странице. Например, 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main</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выделяет основное содержание страницы, которое не повторяется на других страницах. И обычно на странице используется один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main</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header</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содержит вводную часть страницы, которую чаще называют «шапкой», а 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footer</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описывает заключительную часть страницы, или «подвал». Существует 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section</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который обозначает крупный смысловой (или «логический») раздел.</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article</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обозначает цельный, законченный и самостоятельный фрагмент информации.</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Для создания логического раздела с основной навигацией предназначен 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nav</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(сокращение от английского «</w:t>
      </w:r>
      <w:proofErr w:type="spellStart"/>
      <w:r w:rsidRPr="003C3023">
        <w:rPr>
          <w:rFonts w:ascii="Arial" w:eastAsia="Times New Roman" w:hAnsi="Arial" w:cs="Arial"/>
          <w:color w:val="333333"/>
          <w:lang w:eastAsia="ru-RU"/>
        </w:rPr>
        <w:t>navigation</w:t>
      </w:r>
      <w:proofErr w:type="spellEnd"/>
      <w:r w:rsidRPr="003C3023">
        <w:rPr>
          <w:rFonts w:ascii="Arial" w:eastAsia="Times New Roman" w:hAnsi="Arial" w:cs="Arial"/>
          <w:color w:val="333333"/>
          <w:lang w:eastAsia="ru-RU"/>
        </w:rPr>
        <w:t>»). Обычно в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nav</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включают ссылки на другие страницы или навигацию по текущей странице.</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aside</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включает в себя дополнительное содержание, не связанное напрямую с основным. Такие блоки ещё часто называют «</w:t>
      </w:r>
      <w:proofErr w:type="spellStart"/>
      <w:r w:rsidRPr="003C3023">
        <w:rPr>
          <w:rFonts w:ascii="Arial" w:eastAsia="Times New Roman" w:hAnsi="Arial" w:cs="Arial"/>
          <w:color w:val="333333"/>
          <w:lang w:eastAsia="ru-RU"/>
        </w:rPr>
        <w:t>сайдбарами</w:t>
      </w:r>
      <w:proofErr w:type="spellEnd"/>
      <w:r w:rsidRPr="003C3023">
        <w:rPr>
          <w:rFonts w:ascii="Arial" w:eastAsia="Times New Roman" w:hAnsi="Arial" w:cs="Arial"/>
          <w:color w:val="333333"/>
          <w:lang w:eastAsia="ru-RU"/>
        </w:rPr>
        <w:t>» или боковыми панелями.</w:t>
      </w:r>
    </w:p>
    <w:p w:rsidR="003C3023" w:rsidRPr="003C3023"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t>Для создания основной структуры текста используют заголовки. В HTML существует целое семейство заголовочных тегов: от </w:t>
      </w:r>
      <w:r w:rsidRPr="003C3023">
        <w:rPr>
          <w:rFonts w:ascii="Monaco" w:eastAsia="Times New Roman" w:hAnsi="Monaco" w:cs="Courier New"/>
          <w:color w:val="333333"/>
          <w:sz w:val="20"/>
          <w:lang w:eastAsia="ru-RU"/>
        </w:rPr>
        <w:t>&lt;h1&gt;</w:t>
      </w:r>
      <w:r w:rsidRPr="003C3023">
        <w:rPr>
          <w:rFonts w:ascii="Arial" w:eastAsia="Times New Roman" w:hAnsi="Arial" w:cs="Arial"/>
          <w:color w:val="333333"/>
          <w:lang w:eastAsia="ru-RU"/>
        </w:rPr>
        <w:t> до </w:t>
      </w:r>
      <w:r w:rsidRPr="003C3023">
        <w:rPr>
          <w:rFonts w:ascii="Monaco" w:eastAsia="Times New Roman" w:hAnsi="Monaco" w:cs="Courier New"/>
          <w:color w:val="333333"/>
          <w:sz w:val="20"/>
          <w:lang w:eastAsia="ru-RU"/>
        </w:rPr>
        <w:t>&lt;h6&gt;</w:t>
      </w:r>
      <w:r w:rsidRPr="003C3023">
        <w:rPr>
          <w:rFonts w:ascii="Arial" w:eastAsia="Times New Roman" w:hAnsi="Arial" w:cs="Arial"/>
          <w:color w:val="333333"/>
          <w:lang w:eastAsia="ru-RU"/>
        </w:rPr>
        <w:t>. Тег </w:t>
      </w:r>
      <w:r w:rsidRPr="003C3023">
        <w:rPr>
          <w:rFonts w:ascii="Monaco" w:eastAsia="Times New Roman" w:hAnsi="Monaco" w:cs="Courier New"/>
          <w:color w:val="333333"/>
          <w:sz w:val="20"/>
          <w:lang w:eastAsia="ru-RU"/>
        </w:rPr>
        <w:t>&lt;h1&gt;</w:t>
      </w:r>
      <w:r w:rsidRPr="003C3023">
        <w:rPr>
          <w:rFonts w:ascii="Arial" w:eastAsia="Times New Roman" w:hAnsi="Arial" w:cs="Arial"/>
          <w:color w:val="333333"/>
          <w:lang w:eastAsia="ru-RU"/>
        </w:rPr>
        <w:t> обозначает самый важный заголовок (заголовок верхнего уровня), а тег </w:t>
      </w:r>
      <w:r w:rsidRPr="003C3023">
        <w:rPr>
          <w:rFonts w:ascii="Monaco" w:eastAsia="Times New Roman" w:hAnsi="Monaco" w:cs="Courier New"/>
          <w:color w:val="333333"/>
          <w:sz w:val="20"/>
          <w:lang w:eastAsia="ru-RU"/>
        </w:rPr>
        <w:t>&lt;h6&gt;</w:t>
      </w:r>
      <w:r w:rsidRPr="003C3023">
        <w:rPr>
          <w:rFonts w:ascii="Arial" w:eastAsia="Times New Roman" w:hAnsi="Arial" w:cs="Arial"/>
          <w:color w:val="333333"/>
          <w:lang w:eastAsia="ru-RU"/>
        </w:rPr>
        <w:t> обозначает подзаголовок самого нижнего уровня.</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sz w:val="20"/>
          <w:lang w:eastAsia="ru-RU"/>
        </w:rPr>
      </w:pPr>
      <w:r w:rsidRPr="003C3023">
        <w:rPr>
          <w:rFonts w:ascii="Monaco" w:eastAsia="Times New Roman" w:hAnsi="Monaco" w:cs="Courier New"/>
          <w:color w:val="333333"/>
          <w:sz w:val="20"/>
          <w:lang w:eastAsia="ru-RU"/>
        </w:rPr>
        <w:t>&lt;h1&gt;</w:t>
      </w:r>
      <w:r w:rsidRPr="003C3023">
        <w:rPr>
          <w:rFonts w:ascii="Courier New" w:eastAsia="Times New Roman" w:hAnsi="Courier New" w:cs="Courier New"/>
          <w:color w:val="333333"/>
          <w:sz w:val="20"/>
          <w:lang w:eastAsia="ru-RU"/>
        </w:rPr>
        <w:t>Спецификация</w:t>
      </w:r>
      <w:r w:rsidRPr="003C3023">
        <w:rPr>
          <w:rFonts w:ascii="Monaco" w:eastAsia="Times New Roman" w:hAnsi="Monaco" w:cs="Monaco"/>
          <w:color w:val="333333"/>
          <w:sz w:val="20"/>
          <w:lang w:eastAsia="ru-RU"/>
        </w:rPr>
        <w:t xml:space="preserve"> HTML&lt;/h</w:t>
      </w:r>
      <w:r w:rsidRPr="003C3023">
        <w:rPr>
          <w:rFonts w:ascii="Monaco" w:eastAsia="Times New Roman" w:hAnsi="Monaco" w:cs="Courier New"/>
          <w:color w:val="333333"/>
          <w:sz w:val="20"/>
          <w:lang w:eastAsia="ru-RU"/>
        </w:rPr>
        <w:t>1&gt;</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sz w:val="20"/>
          <w:lang w:eastAsia="ru-RU"/>
        </w:rPr>
      </w:pPr>
      <w:r w:rsidRPr="003C3023">
        <w:rPr>
          <w:rFonts w:ascii="Monaco" w:eastAsia="Times New Roman" w:hAnsi="Monaco" w:cs="Courier New"/>
          <w:color w:val="333333"/>
          <w:sz w:val="20"/>
          <w:lang w:eastAsia="ru-RU"/>
        </w:rPr>
        <w:t>&lt;h2&gt;</w:t>
      </w:r>
      <w:r w:rsidRPr="003C3023">
        <w:rPr>
          <w:rFonts w:ascii="Courier New" w:eastAsia="Times New Roman" w:hAnsi="Courier New" w:cs="Courier New"/>
          <w:color w:val="333333"/>
          <w:sz w:val="20"/>
          <w:lang w:eastAsia="ru-RU"/>
        </w:rPr>
        <w:t>Раздел</w:t>
      </w:r>
      <w:r w:rsidRPr="003C3023">
        <w:rPr>
          <w:rFonts w:ascii="Monaco" w:eastAsia="Times New Roman" w:hAnsi="Monaco" w:cs="Monaco"/>
          <w:color w:val="333333"/>
          <w:sz w:val="20"/>
          <w:lang w:eastAsia="ru-RU"/>
        </w:rPr>
        <w:t xml:space="preserve"> 1 </w:t>
      </w:r>
      <w:r w:rsidRPr="003C3023">
        <w:rPr>
          <w:rFonts w:ascii="Courier New" w:eastAsia="Times New Roman" w:hAnsi="Courier New" w:cs="Courier New"/>
          <w:color w:val="333333"/>
          <w:sz w:val="20"/>
          <w:lang w:eastAsia="ru-RU"/>
        </w:rPr>
        <w:t>Введение</w:t>
      </w:r>
      <w:r w:rsidRPr="003C3023">
        <w:rPr>
          <w:rFonts w:ascii="Monaco" w:eastAsia="Times New Roman" w:hAnsi="Monaco" w:cs="Monaco"/>
          <w:color w:val="333333"/>
          <w:sz w:val="20"/>
          <w:lang w:eastAsia="ru-RU"/>
        </w:rPr>
        <w:t>&lt;/h2&gt;</w:t>
      </w:r>
    </w:p>
    <w:p w:rsidR="003C3023" w:rsidRPr="003C3023" w:rsidRDefault="003C3023" w:rsidP="003C30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2" w:after="272" w:line="240" w:lineRule="auto"/>
        <w:ind w:left="-204"/>
        <w:rPr>
          <w:rFonts w:ascii="Monaco" w:eastAsia="Times New Roman" w:hAnsi="Monaco" w:cs="Courier New"/>
          <w:color w:val="333333"/>
          <w:lang w:eastAsia="ru-RU"/>
        </w:rPr>
      </w:pPr>
      <w:r w:rsidRPr="003C3023">
        <w:rPr>
          <w:rFonts w:ascii="Monaco" w:eastAsia="Times New Roman" w:hAnsi="Monaco" w:cs="Courier New"/>
          <w:color w:val="333333"/>
          <w:sz w:val="20"/>
          <w:lang w:eastAsia="ru-RU"/>
        </w:rPr>
        <w:t>&lt;h3&gt;</w:t>
      </w:r>
      <w:r w:rsidRPr="003C3023">
        <w:rPr>
          <w:rFonts w:ascii="Courier New" w:eastAsia="Times New Roman" w:hAnsi="Courier New" w:cs="Courier New"/>
          <w:color w:val="333333"/>
          <w:sz w:val="20"/>
          <w:lang w:eastAsia="ru-RU"/>
        </w:rPr>
        <w:t>Раздел</w:t>
      </w:r>
      <w:r w:rsidRPr="003C3023">
        <w:rPr>
          <w:rFonts w:ascii="Monaco" w:eastAsia="Times New Roman" w:hAnsi="Monaco" w:cs="Monaco"/>
          <w:color w:val="333333"/>
          <w:sz w:val="20"/>
          <w:lang w:eastAsia="ru-RU"/>
        </w:rPr>
        <w:t xml:space="preserve"> 1.1 </w:t>
      </w:r>
      <w:r w:rsidRPr="003C3023">
        <w:rPr>
          <w:rFonts w:ascii="Courier New" w:eastAsia="Times New Roman" w:hAnsi="Courier New" w:cs="Courier New"/>
          <w:color w:val="333333"/>
          <w:sz w:val="20"/>
          <w:lang w:eastAsia="ru-RU"/>
        </w:rPr>
        <w:t>Происхождение</w:t>
      </w:r>
      <w:r w:rsidRPr="003C3023">
        <w:rPr>
          <w:rFonts w:ascii="Monaco" w:eastAsia="Times New Roman" w:hAnsi="Monaco" w:cs="Monaco"/>
          <w:color w:val="333333"/>
          <w:sz w:val="20"/>
          <w:lang w:eastAsia="ru-RU"/>
        </w:rPr>
        <w:t xml:space="preserve"> </w:t>
      </w:r>
      <w:r w:rsidRPr="003C3023">
        <w:rPr>
          <w:rFonts w:ascii="Courier New" w:eastAsia="Times New Roman" w:hAnsi="Courier New" w:cs="Courier New"/>
          <w:color w:val="333333"/>
          <w:sz w:val="20"/>
          <w:lang w:eastAsia="ru-RU"/>
        </w:rPr>
        <w:t>языка</w:t>
      </w:r>
      <w:r w:rsidRPr="003C3023">
        <w:rPr>
          <w:rFonts w:ascii="Monaco" w:eastAsia="Times New Roman" w:hAnsi="Monaco" w:cs="Monaco"/>
          <w:color w:val="333333"/>
          <w:sz w:val="20"/>
          <w:lang w:eastAsia="ru-RU"/>
        </w:rPr>
        <w:t>&lt;/h3&gt;</w:t>
      </w:r>
    </w:p>
    <w:p w:rsidR="003C3023" w:rsidRPr="00691EFD" w:rsidRDefault="003C3023" w:rsidP="003C3023">
      <w:pPr>
        <w:shd w:val="clear" w:color="auto" w:fill="FFFFFF"/>
        <w:spacing w:after="340" w:line="340" w:lineRule="atLeast"/>
        <w:rPr>
          <w:rFonts w:ascii="Arial" w:eastAsia="Times New Roman" w:hAnsi="Arial" w:cs="Arial"/>
          <w:color w:val="333333"/>
          <w:lang w:eastAsia="ru-RU"/>
        </w:rPr>
      </w:pPr>
      <w:r w:rsidRPr="003C3023">
        <w:rPr>
          <w:rFonts w:ascii="Arial" w:eastAsia="Times New Roman" w:hAnsi="Arial" w:cs="Arial"/>
          <w:color w:val="333333"/>
          <w:lang w:eastAsia="ru-RU"/>
        </w:rPr>
        <w:lastRenderedPageBreak/>
        <w:t>Основную структуру текста создают с помощью заголовков, а более мелкую выстраивают с помощью параграфов (или абзацев). Для разметки параграфов предназначен тег </w:t>
      </w:r>
      <w:r w:rsidRPr="003C3023">
        <w:rPr>
          <w:rFonts w:ascii="Monaco" w:eastAsia="Times New Roman" w:hAnsi="Monaco" w:cs="Courier New"/>
          <w:color w:val="333333"/>
          <w:sz w:val="20"/>
          <w:lang w:eastAsia="ru-RU"/>
        </w:rPr>
        <w:t>&lt;</w:t>
      </w:r>
      <w:proofErr w:type="spellStart"/>
      <w:r w:rsidRPr="003C3023">
        <w:rPr>
          <w:rFonts w:ascii="Monaco" w:eastAsia="Times New Roman" w:hAnsi="Monaco" w:cs="Courier New"/>
          <w:color w:val="333333"/>
          <w:sz w:val="20"/>
          <w:lang w:eastAsia="ru-RU"/>
        </w:rPr>
        <w:t>p</w:t>
      </w:r>
      <w:proofErr w:type="spellEnd"/>
      <w:r w:rsidRPr="003C3023">
        <w:rPr>
          <w:rFonts w:ascii="Monaco" w:eastAsia="Times New Roman" w:hAnsi="Monaco" w:cs="Courier New"/>
          <w:color w:val="333333"/>
          <w:sz w:val="20"/>
          <w:lang w:eastAsia="ru-RU"/>
        </w:rPr>
        <w:t>&gt;</w:t>
      </w:r>
      <w:r w:rsidRPr="003C3023">
        <w:rPr>
          <w:rFonts w:ascii="Arial" w:eastAsia="Times New Roman" w:hAnsi="Arial" w:cs="Arial"/>
          <w:color w:val="333333"/>
          <w:lang w:eastAsia="ru-RU"/>
        </w:rPr>
        <w:t xml:space="preserve">. По умолчанию абзацы начинаются с новой строки и отделяются от остального </w:t>
      </w:r>
      <w:proofErr w:type="spellStart"/>
      <w:r w:rsidRPr="003C3023">
        <w:rPr>
          <w:rFonts w:ascii="Arial" w:eastAsia="Times New Roman" w:hAnsi="Arial" w:cs="Arial"/>
          <w:color w:val="333333"/>
          <w:lang w:eastAsia="ru-RU"/>
        </w:rPr>
        <w:t>контента</w:t>
      </w:r>
      <w:proofErr w:type="spellEnd"/>
      <w:r w:rsidRPr="003C3023">
        <w:rPr>
          <w:rFonts w:ascii="Arial" w:eastAsia="Times New Roman" w:hAnsi="Arial" w:cs="Arial"/>
          <w:color w:val="333333"/>
          <w:lang w:eastAsia="ru-RU"/>
        </w:rPr>
        <w:t xml:space="preserve"> отступами сверху и снизу.</w:t>
      </w:r>
    </w:p>
    <w:p w:rsidR="00691EFD" w:rsidRDefault="00691EFD" w:rsidP="00691EFD">
      <w:pPr>
        <w:pStyle w:val="1"/>
        <w:shd w:val="clear" w:color="auto" w:fill="FFFFFF"/>
        <w:spacing w:before="0" w:beforeAutospacing="0" w:after="204" w:afterAutospacing="0" w:line="408" w:lineRule="atLeast"/>
        <w:rPr>
          <w:rFonts w:ascii="Arial" w:hAnsi="Arial" w:cs="Arial"/>
          <w:color w:val="333333"/>
          <w:sz w:val="49"/>
          <w:szCs w:val="49"/>
        </w:rPr>
      </w:pPr>
      <w:r>
        <w:rPr>
          <w:rFonts w:ascii="Arial" w:hAnsi="Arial" w:cs="Arial"/>
          <w:color w:val="333333"/>
          <w:sz w:val="49"/>
          <w:szCs w:val="49"/>
        </w:rPr>
        <w:t>Конспект «Разметка текста»</w:t>
      </w:r>
    </w:p>
    <w:p w:rsidR="00691EFD" w:rsidRDefault="00691EFD" w:rsidP="00691EFD">
      <w:pPr>
        <w:pStyle w:val="2"/>
        <w:shd w:val="clear" w:color="auto" w:fill="FFFFFF"/>
        <w:spacing w:before="161" w:after="161" w:line="408" w:lineRule="atLeast"/>
        <w:rPr>
          <w:rFonts w:ascii="inherit" w:hAnsi="inherit" w:cs="Arial"/>
          <w:color w:val="333333"/>
          <w:sz w:val="33"/>
          <w:szCs w:val="33"/>
        </w:rPr>
      </w:pPr>
      <w:r>
        <w:rPr>
          <w:rFonts w:ascii="inherit" w:hAnsi="inherit" w:cs="Arial"/>
          <w:color w:val="333333"/>
          <w:sz w:val="33"/>
          <w:szCs w:val="33"/>
        </w:rPr>
        <w:t>Списки</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Неупорядоченный список</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ul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(сокращение от «</w:t>
      </w:r>
      <w:proofErr w:type="spellStart"/>
      <w:r>
        <w:rPr>
          <w:rFonts w:ascii="Arial" w:hAnsi="Arial" w:cs="Arial"/>
          <w:color w:val="333333"/>
          <w:sz w:val="22"/>
          <w:szCs w:val="22"/>
        </w:rPr>
        <w:t>unordered</w:t>
      </w:r>
      <w:proofErr w:type="spellEnd"/>
      <w:r>
        <w:rPr>
          <w:rFonts w:ascii="Arial" w:hAnsi="Arial" w:cs="Arial"/>
          <w:color w:val="333333"/>
          <w:sz w:val="22"/>
          <w:szCs w:val="22"/>
        </w:rPr>
        <w:t xml:space="preserve"> </w:t>
      </w:r>
      <w:proofErr w:type="spellStart"/>
      <w:r>
        <w:rPr>
          <w:rFonts w:ascii="Arial" w:hAnsi="Arial" w:cs="Arial"/>
          <w:color w:val="333333"/>
          <w:sz w:val="22"/>
          <w:szCs w:val="22"/>
        </w:rPr>
        <w:t>list</w:t>
      </w:r>
      <w:proofErr w:type="spellEnd"/>
      <w:r>
        <w:rPr>
          <w:rFonts w:ascii="Arial" w:hAnsi="Arial" w:cs="Arial"/>
          <w:color w:val="333333"/>
          <w:sz w:val="22"/>
          <w:szCs w:val="22"/>
        </w:rPr>
        <w:t>»). Используется, когда порядок элементов не важен. Например, для разметки перечня ссылок в меню, преимуществ товара, ингредиентов в составе продукта.</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Непосредственно в теге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ul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могут находиться только теги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li</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(сокращение от «</w:t>
      </w:r>
      <w:proofErr w:type="spellStart"/>
      <w:r>
        <w:rPr>
          <w:rFonts w:ascii="Arial" w:hAnsi="Arial" w:cs="Arial"/>
          <w:color w:val="333333"/>
          <w:sz w:val="22"/>
          <w:szCs w:val="22"/>
        </w:rPr>
        <w:t>list</w:t>
      </w:r>
      <w:proofErr w:type="spellEnd"/>
      <w:r>
        <w:rPr>
          <w:rFonts w:ascii="Arial" w:hAnsi="Arial" w:cs="Arial"/>
          <w:color w:val="333333"/>
          <w:sz w:val="22"/>
          <w:szCs w:val="22"/>
        </w:rPr>
        <w:t xml:space="preserve"> </w:t>
      </w:r>
      <w:proofErr w:type="spellStart"/>
      <w:r>
        <w:rPr>
          <w:rFonts w:ascii="Arial" w:hAnsi="Arial" w:cs="Arial"/>
          <w:color w:val="333333"/>
          <w:sz w:val="22"/>
          <w:szCs w:val="22"/>
        </w:rPr>
        <w:t>item</w:t>
      </w:r>
      <w:proofErr w:type="spellEnd"/>
      <w:r>
        <w:rPr>
          <w:rFonts w:ascii="Arial" w:hAnsi="Arial" w:cs="Arial"/>
          <w:color w:val="333333"/>
          <w:sz w:val="22"/>
          <w:szCs w:val="22"/>
        </w:rPr>
        <w:t>»), которые обозначают элементы или пункты списка:</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ul</w:t>
      </w:r>
      <w:proofErr w:type="spellEnd"/>
      <w:r>
        <w:rPr>
          <w:rStyle w:val="HTML1"/>
          <w:rFonts w:ascii="Monaco" w:hAnsi="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li</w:t>
      </w:r>
      <w:proofErr w:type="spellEnd"/>
      <w:r>
        <w:rPr>
          <w:rStyle w:val="HTML1"/>
          <w:rFonts w:ascii="Monaco" w:hAnsi="Monaco"/>
          <w:color w:val="333333"/>
          <w:bdr w:val="none" w:sz="0" w:space="0" w:color="auto" w:frame="1"/>
        </w:rPr>
        <w:t>&gt;</w:t>
      </w:r>
      <w:r>
        <w:rPr>
          <w:rStyle w:val="HTML1"/>
          <w:color w:val="333333"/>
          <w:bdr w:val="none" w:sz="0" w:space="0" w:color="auto" w:frame="1"/>
        </w:rPr>
        <w:t>Я</w:t>
      </w:r>
      <w:r>
        <w:rPr>
          <w:rStyle w:val="HTML1"/>
          <w:rFonts w:ascii="Monaco" w:hAnsi="Monaco" w:cs="Monaco"/>
          <w:color w:val="333333"/>
          <w:bdr w:val="none" w:sz="0" w:space="0" w:color="auto" w:frame="1"/>
        </w:rPr>
        <w:t xml:space="preserve"> </w:t>
      </w:r>
      <w:r>
        <w:rPr>
          <w:rStyle w:val="HTML1"/>
          <w:color w:val="333333"/>
          <w:bdr w:val="none" w:sz="0" w:space="0" w:color="auto" w:frame="1"/>
        </w:rPr>
        <w:t>пункт</w:t>
      </w:r>
      <w:r>
        <w:rPr>
          <w:rStyle w:val="HTML1"/>
          <w:rFonts w:ascii="Monaco" w:hAnsi="Monaco" w:cs="Monaco"/>
          <w:color w:val="333333"/>
          <w:bdr w:val="none" w:sz="0" w:space="0" w:color="auto" w:frame="1"/>
        </w:rPr>
        <w:t xml:space="preserve"> </w:t>
      </w:r>
      <w:r>
        <w:rPr>
          <w:rStyle w:val="HTML1"/>
          <w:color w:val="333333"/>
          <w:bdr w:val="none" w:sz="0" w:space="0" w:color="auto" w:frame="1"/>
        </w:rPr>
        <w:t>списка</w:t>
      </w:r>
      <w:r>
        <w:rPr>
          <w:rStyle w:val="HTML1"/>
          <w:rFonts w:ascii="Monaco" w:hAnsi="Monaco" w:cs="Monaco"/>
          <w:color w:val="333333"/>
          <w:bdr w:val="none" w:sz="0" w:space="0" w:color="auto" w:frame="1"/>
        </w:rPr>
        <w:t xml:space="preserve">, </w:t>
      </w:r>
      <w:r>
        <w:rPr>
          <w:rStyle w:val="HTML1"/>
          <w:color w:val="333333"/>
          <w:bdr w:val="none" w:sz="0" w:space="0" w:color="auto" w:frame="1"/>
        </w:rPr>
        <w:t>могу</w:t>
      </w:r>
      <w:r>
        <w:rPr>
          <w:rStyle w:val="HTML1"/>
          <w:rFonts w:ascii="Monaco" w:hAnsi="Monaco" w:cs="Monaco"/>
          <w:color w:val="333333"/>
          <w:bdr w:val="none" w:sz="0" w:space="0" w:color="auto" w:frame="1"/>
        </w:rPr>
        <w:t xml:space="preserve"> </w:t>
      </w:r>
      <w:r>
        <w:rPr>
          <w:rStyle w:val="HTML1"/>
          <w:color w:val="333333"/>
          <w:bdr w:val="none" w:sz="0" w:space="0" w:color="auto" w:frame="1"/>
        </w:rPr>
        <w:t>быть</w:t>
      </w:r>
      <w:r>
        <w:rPr>
          <w:rStyle w:val="HTML1"/>
          <w:rFonts w:ascii="Monaco" w:hAnsi="Monaco" w:cs="Monaco"/>
          <w:color w:val="333333"/>
          <w:bdr w:val="none" w:sz="0" w:space="0" w:color="auto" w:frame="1"/>
        </w:rPr>
        <w:t xml:space="preserve"> </w:t>
      </w:r>
      <w:r>
        <w:rPr>
          <w:rStyle w:val="HTML1"/>
          <w:color w:val="333333"/>
          <w:bdr w:val="none" w:sz="0" w:space="0" w:color="auto" w:frame="1"/>
        </w:rPr>
        <w:t>на</w:t>
      </w:r>
      <w:r>
        <w:rPr>
          <w:rStyle w:val="HTML1"/>
          <w:rFonts w:ascii="Monaco" w:hAnsi="Monaco" w:cs="Monaco"/>
          <w:color w:val="333333"/>
          <w:bdr w:val="none" w:sz="0" w:space="0" w:color="auto" w:frame="1"/>
        </w:rPr>
        <w:t xml:space="preserve"> </w:t>
      </w:r>
      <w:r>
        <w:rPr>
          <w:rStyle w:val="HTML1"/>
          <w:color w:val="333333"/>
          <w:bdr w:val="none" w:sz="0" w:space="0" w:color="auto" w:frame="1"/>
        </w:rPr>
        <w:t>любом</w:t>
      </w:r>
      <w:r>
        <w:rPr>
          <w:rStyle w:val="HTML1"/>
          <w:rFonts w:ascii="Monaco" w:hAnsi="Monaco" w:cs="Monaco"/>
          <w:color w:val="333333"/>
          <w:bdr w:val="none" w:sz="0" w:space="0" w:color="auto" w:frame="1"/>
        </w:rPr>
        <w:t xml:space="preserve"> </w:t>
      </w:r>
      <w:r>
        <w:rPr>
          <w:rStyle w:val="HTML1"/>
          <w:color w:val="333333"/>
          <w:bdr w:val="none" w:sz="0" w:space="0" w:color="auto" w:frame="1"/>
        </w:rPr>
        <w:t>месте</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li</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li</w:t>
      </w:r>
      <w:proofErr w:type="spellEnd"/>
      <w:r>
        <w:rPr>
          <w:rStyle w:val="HTML1"/>
          <w:rFonts w:ascii="Monaco" w:hAnsi="Monaco"/>
          <w:color w:val="333333"/>
          <w:bdr w:val="none" w:sz="0" w:space="0" w:color="auto" w:frame="1"/>
        </w:rPr>
        <w:t>&gt;</w:t>
      </w:r>
      <w:r>
        <w:rPr>
          <w:rStyle w:val="HTML1"/>
          <w:color w:val="333333"/>
          <w:bdr w:val="none" w:sz="0" w:space="0" w:color="auto" w:frame="1"/>
        </w:rPr>
        <w:t>И</w:t>
      </w:r>
      <w:r>
        <w:rPr>
          <w:rStyle w:val="HTML1"/>
          <w:rFonts w:ascii="Monaco" w:hAnsi="Monaco" w:cs="Monaco"/>
          <w:color w:val="333333"/>
          <w:bdr w:val="none" w:sz="0" w:space="0" w:color="auto" w:frame="1"/>
        </w:rPr>
        <w:t xml:space="preserve"> </w:t>
      </w:r>
      <w:r>
        <w:rPr>
          <w:rStyle w:val="HTML1"/>
          <w:color w:val="333333"/>
          <w:bdr w:val="none" w:sz="0" w:space="0" w:color="auto" w:frame="1"/>
        </w:rPr>
        <w:t>я</w:t>
      </w:r>
      <w:r>
        <w:rPr>
          <w:rStyle w:val="HTML1"/>
          <w:rFonts w:ascii="Monaco" w:hAnsi="Monaco" w:cs="Monaco"/>
          <w:color w:val="333333"/>
          <w:bdr w:val="none" w:sz="0" w:space="0" w:color="auto" w:frame="1"/>
        </w:rPr>
        <w:t xml:space="preserve"> </w:t>
      </w:r>
      <w:r>
        <w:rPr>
          <w:rStyle w:val="HTML1"/>
          <w:color w:val="333333"/>
          <w:bdr w:val="none" w:sz="0" w:space="0" w:color="auto" w:frame="1"/>
        </w:rPr>
        <w:t>пункт</w:t>
      </w:r>
      <w:r>
        <w:rPr>
          <w:rStyle w:val="HTML1"/>
          <w:rFonts w:ascii="Monaco" w:hAnsi="Monaco" w:cs="Monaco"/>
          <w:color w:val="333333"/>
          <w:bdr w:val="none" w:sz="0" w:space="0" w:color="auto" w:frame="1"/>
        </w:rPr>
        <w:t xml:space="preserve"> </w:t>
      </w:r>
      <w:r>
        <w:rPr>
          <w:rStyle w:val="HTML1"/>
          <w:color w:val="333333"/>
          <w:bdr w:val="none" w:sz="0" w:space="0" w:color="auto" w:frame="1"/>
        </w:rPr>
        <w:t>списка</w:t>
      </w:r>
      <w:r>
        <w:rPr>
          <w:rStyle w:val="HTML1"/>
          <w:rFonts w:ascii="Monaco" w:hAnsi="Monaco" w:cs="Monaco"/>
          <w:color w:val="333333"/>
          <w:bdr w:val="none" w:sz="0" w:space="0" w:color="auto" w:frame="1"/>
        </w:rPr>
        <w:t xml:space="preserve">, </w:t>
      </w:r>
      <w:r>
        <w:rPr>
          <w:rStyle w:val="HTML1"/>
          <w:color w:val="333333"/>
          <w:bdr w:val="none" w:sz="0" w:space="0" w:color="auto" w:frame="1"/>
        </w:rPr>
        <w:t>и</w:t>
      </w:r>
      <w:r>
        <w:rPr>
          <w:rStyle w:val="HTML1"/>
          <w:rFonts w:ascii="Monaco" w:hAnsi="Monaco" w:cs="Monaco"/>
          <w:color w:val="333333"/>
          <w:bdr w:val="none" w:sz="0" w:space="0" w:color="auto" w:frame="1"/>
        </w:rPr>
        <w:t xml:space="preserve"> </w:t>
      </w:r>
      <w:r>
        <w:rPr>
          <w:rStyle w:val="HTML1"/>
          <w:color w:val="333333"/>
          <w:bdr w:val="none" w:sz="0" w:space="0" w:color="auto" w:frame="1"/>
        </w:rPr>
        <w:t>мне</w:t>
      </w:r>
      <w:r>
        <w:rPr>
          <w:rStyle w:val="HTML1"/>
          <w:rFonts w:ascii="Monaco" w:hAnsi="Monaco" w:cs="Monaco"/>
          <w:color w:val="333333"/>
          <w:bdr w:val="none" w:sz="0" w:space="0" w:color="auto" w:frame="1"/>
        </w:rPr>
        <w:t xml:space="preserve"> </w:t>
      </w:r>
      <w:r>
        <w:rPr>
          <w:rStyle w:val="HTML1"/>
          <w:color w:val="333333"/>
          <w:bdr w:val="none" w:sz="0" w:space="0" w:color="auto" w:frame="1"/>
        </w:rPr>
        <w:t>тоже</w:t>
      </w:r>
      <w:r>
        <w:rPr>
          <w:rStyle w:val="HTML1"/>
          <w:rFonts w:ascii="Monaco" w:hAnsi="Monaco" w:cs="Monaco"/>
          <w:color w:val="333333"/>
          <w:bdr w:val="none" w:sz="0" w:space="0" w:color="auto" w:frame="1"/>
        </w:rPr>
        <w:t xml:space="preserve"> </w:t>
      </w:r>
      <w:r>
        <w:rPr>
          <w:rStyle w:val="HTML1"/>
          <w:color w:val="333333"/>
          <w:bdr w:val="none" w:sz="0" w:space="0" w:color="auto" w:frame="1"/>
        </w:rPr>
        <w:t>не</w:t>
      </w:r>
      <w:r>
        <w:rPr>
          <w:rStyle w:val="HTML1"/>
          <w:rFonts w:ascii="Monaco" w:hAnsi="Monaco" w:cs="Monaco"/>
          <w:color w:val="333333"/>
          <w:bdr w:val="none" w:sz="0" w:space="0" w:color="auto" w:frame="1"/>
        </w:rPr>
        <w:t xml:space="preserve"> </w:t>
      </w:r>
      <w:r>
        <w:rPr>
          <w:rStyle w:val="HTML1"/>
          <w:color w:val="333333"/>
          <w:bdr w:val="none" w:sz="0" w:space="0" w:color="auto" w:frame="1"/>
        </w:rPr>
        <w:t>важен</w:t>
      </w:r>
      <w:r>
        <w:rPr>
          <w:rStyle w:val="HTML1"/>
          <w:rFonts w:ascii="Monaco" w:hAnsi="Monaco" w:cs="Monaco"/>
          <w:color w:val="333333"/>
          <w:bdr w:val="none" w:sz="0" w:space="0" w:color="auto" w:frame="1"/>
        </w:rPr>
        <w:t xml:space="preserve"> </w:t>
      </w:r>
      <w:r>
        <w:rPr>
          <w:rStyle w:val="HTML1"/>
          <w:color w:val="333333"/>
          <w:bdr w:val="none" w:sz="0" w:space="0" w:color="auto" w:frame="1"/>
        </w:rPr>
        <w:t>порядок</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li</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ul</w:t>
      </w:r>
      <w:proofErr w:type="spellEnd"/>
      <w:r>
        <w:rPr>
          <w:rStyle w:val="HTML1"/>
          <w:rFonts w:ascii="Monaco" w:hAnsi="Monaco"/>
          <w:color w:val="333333"/>
          <w:bdr w:val="none" w:sz="0" w:space="0" w:color="auto" w:frame="1"/>
        </w:rPr>
        <w:t>&gt;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По умолчанию элементы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ul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отмечаются маркерами такого же цвета, как цвет текста.</w:t>
      </w:r>
    </w:p>
    <w:p w:rsidR="00691EFD" w:rsidRDefault="00691EFD" w:rsidP="00691EFD">
      <w:pPr>
        <w:numPr>
          <w:ilvl w:val="0"/>
          <w:numId w:val="1"/>
        </w:numPr>
        <w:shd w:val="clear" w:color="auto" w:fill="FFFFFF"/>
        <w:spacing w:before="100" w:beforeAutospacing="1" w:after="100" w:afterAutospacing="1" w:line="340" w:lineRule="atLeast"/>
        <w:rPr>
          <w:rFonts w:ascii="Arial" w:hAnsi="Arial" w:cs="Arial"/>
          <w:color w:val="333333"/>
        </w:rPr>
      </w:pPr>
      <w:r>
        <w:rPr>
          <w:rFonts w:ascii="Arial" w:hAnsi="Arial" w:cs="Arial"/>
          <w:color w:val="333333"/>
        </w:rPr>
        <w:t>Я пункт списка, могу быть на любом месте</w:t>
      </w:r>
    </w:p>
    <w:p w:rsidR="00691EFD" w:rsidRDefault="00691EFD" w:rsidP="00691EFD">
      <w:pPr>
        <w:numPr>
          <w:ilvl w:val="0"/>
          <w:numId w:val="1"/>
        </w:numPr>
        <w:shd w:val="clear" w:color="auto" w:fill="FFFFFF"/>
        <w:spacing w:before="100" w:beforeAutospacing="1" w:after="100" w:afterAutospacing="1" w:line="340" w:lineRule="atLeast"/>
        <w:rPr>
          <w:rFonts w:ascii="Arial" w:hAnsi="Arial" w:cs="Arial"/>
          <w:color w:val="333333"/>
        </w:rPr>
      </w:pPr>
      <w:r>
        <w:rPr>
          <w:rFonts w:ascii="Arial" w:hAnsi="Arial" w:cs="Arial"/>
          <w:color w:val="333333"/>
        </w:rPr>
        <w:t>И я пункт списка, и мне тоже не важен порядок</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Упорядоченный список</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ol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(сокращение от «</w:t>
      </w:r>
      <w:proofErr w:type="spellStart"/>
      <w:r>
        <w:rPr>
          <w:rFonts w:ascii="Arial" w:hAnsi="Arial" w:cs="Arial"/>
          <w:color w:val="333333"/>
          <w:sz w:val="22"/>
          <w:szCs w:val="22"/>
        </w:rPr>
        <w:t>ordered</w:t>
      </w:r>
      <w:proofErr w:type="spellEnd"/>
      <w:r>
        <w:rPr>
          <w:rFonts w:ascii="Arial" w:hAnsi="Arial" w:cs="Arial"/>
          <w:color w:val="333333"/>
          <w:sz w:val="22"/>
          <w:szCs w:val="22"/>
        </w:rPr>
        <w:t xml:space="preserve"> </w:t>
      </w:r>
      <w:proofErr w:type="spellStart"/>
      <w:r>
        <w:rPr>
          <w:rFonts w:ascii="Arial" w:hAnsi="Arial" w:cs="Arial"/>
          <w:color w:val="333333"/>
          <w:sz w:val="22"/>
          <w:szCs w:val="22"/>
        </w:rPr>
        <w:t>list</w:t>
      </w:r>
      <w:proofErr w:type="spellEnd"/>
      <w:r>
        <w:rPr>
          <w:rFonts w:ascii="Arial" w:hAnsi="Arial" w:cs="Arial"/>
          <w:color w:val="333333"/>
          <w:sz w:val="22"/>
          <w:szCs w:val="22"/>
        </w:rPr>
        <w:t>»). В этом списке действительно важно, в каком порядке идут элементы. Упорядоченные списки подходят для разметки алгоритмов, инструкций, рецептов, результатов соревнований и так далее.</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Пункты упорядоченного списка тоже размечаются с помощью тега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li</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Пример кода:</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ol</w:t>
      </w:r>
      <w:proofErr w:type="spellEnd"/>
      <w:r>
        <w:rPr>
          <w:rStyle w:val="HTML1"/>
          <w:rFonts w:ascii="Monaco" w:hAnsi="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li</w:t>
      </w:r>
      <w:proofErr w:type="spellEnd"/>
      <w:r>
        <w:rPr>
          <w:rStyle w:val="HTML1"/>
          <w:rFonts w:ascii="Monaco" w:hAnsi="Monaco"/>
          <w:color w:val="333333"/>
          <w:bdr w:val="none" w:sz="0" w:space="0" w:color="auto" w:frame="1"/>
        </w:rPr>
        <w:t>&gt;</w:t>
      </w:r>
      <w:r>
        <w:rPr>
          <w:rStyle w:val="HTML1"/>
          <w:color w:val="333333"/>
          <w:bdr w:val="none" w:sz="0" w:space="0" w:color="auto" w:frame="1"/>
        </w:rPr>
        <w:t>Я</w:t>
      </w:r>
      <w:r>
        <w:rPr>
          <w:rStyle w:val="HTML1"/>
          <w:rFonts w:ascii="Monaco" w:hAnsi="Monaco" w:cs="Monaco"/>
          <w:color w:val="333333"/>
          <w:bdr w:val="none" w:sz="0" w:space="0" w:color="auto" w:frame="1"/>
        </w:rPr>
        <w:t xml:space="preserve"> </w:t>
      </w:r>
      <w:r>
        <w:rPr>
          <w:rStyle w:val="HTML1"/>
          <w:color w:val="333333"/>
          <w:bdr w:val="none" w:sz="0" w:space="0" w:color="auto" w:frame="1"/>
        </w:rPr>
        <w:t>первый</w:t>
      </w:r>
      <w:r>
        <w:rPr>
          <w:rStyle w:val="HTML1"/>
          <w:rFonts w:ascii="Monaco" w:hAnsi="Monaco" w:cs="Monaco"/>
          <w:color w:val="333333"/>
          <w:bdr w:val="none" w:sz="0" w:space="0" w:color="auto" w:frame="1"/>
        </w:rPr>
        <w:t xml:space="preserve"> </w:t>
      </w:r>
      <w:r>
        <w:rPr>
          <w:rStyle w:val="HTML1"/>
          <w:color w:val="333333"/>
          <w:bdr w:val="none" w:sz="0" w:space="0" w:color="auto" w:frame="1"/>
        </w:rPr>
        <w:t>и</w:t>
      </w:r>
      <w:r>
        <w:rPr>
          <w:rStyle w:val="HTML1"/>
          <w:rFonts w:ascii="Monaco" w:hAnsi="Monaco" w:cs="Monaco"/>
          <w:color w:val="333333"/>
          <w:bdr w:val="none" w:sz="0" w:space="0" w:color="auto" w:frame="1"/>
        </w:rPr>
        <w:t xml:space="preserve"> </w:t>
      </w:r>
      <w:r>
        <w:rPr>
          <w:rStyle w:val="HTML1"/>
          <w:color w:val="333333"/>
          <w:bdr w:val="none" w:sz="0" w:space="0" w:color="auto" w:frame="1"/>
        </w:rPr>
        <w:t>только</w:t>
      </w:r>
      <w:r>
        <w:rPr>
          <w:rStyle w:val="HTML1"/>
          <w:rFonts w:ascii="Monaco" w:hAnsi="Monaco" w:cs="Monaco"/>
          <w:color w:val="333333"/>
          <w:bdr w:val="none" w:sz="0" w:space="0" w:color="auto" w:frame="1"/>
        </w:rPr>
        <w:t xml:space="preserve"> </w:t>
      </w:r>
      <w:r>
        <w:rPr>
          <w:rStyle w:val="HTML1"/>
          <w:color w:val="333333"/>
          <w:bdr w:val="none" w:sz="0" w:space="0" w:color="auto" w:frame="1"/>
        </w:rPr>
        <w:t>первый</w:t>
      </w:r>
      <w:r>
        <w:rPr>
          <w:rStyle w:val="HTML1"/>
          <w:rFonts w:ascii="Monaco" w:hAnsi="Monaco" w:cs="Monaco"/>
          <w:color w:val="333333"/>
          <w:bdr w:val="none" w:sz="0" w:space="0" w:color="auto" w:frame="1"/>
        </w:rPr>
        <w:t xml:space="preserve"> </w:t>
      </w:r>
      <w:r>
        <w:rPr>
          <w:rStyle w:val="HTML1"/>
          <w:color w:val="333333"/>
          <w:bdr w:val="none" w:sz="0" w:space="0" w:color="auto" w:frame="1"/>
        </w:rPr>
        <w:t>пункт</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li</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li</w:t>
      </w:r>
      <w:proofErr w:type="spellEnd"/>
      <w:r>
        <w:rPr>
          <w:rStyle w:val="HTML1"/>
          <w:rFonts w:ascii="Monaco" w:hAnsi="Monaco"/>
          <w:color w:val="333333"/>
          <w:bdr w:val="none" w:sz="0" w:space="0" w:color="auto" w:frame="1"/>
        </w:rPr>
        <w:t>&gt;</w:t>
      </w:r>
      <w:r>
        <w:rPr>
          <w:rStyle w:val="HTML1"/>
          <w:color w:val="333333"/>
          <w:bdr w:val="none" w:sz="0" w:space="0" w:color="auto" w:frame="1"/>
        </w:rPr>
        <w:t>Я</w:t>
      </w:r>
      <w:r>
        <w:rPr>
          <w:rStyle w:val="HTML1"/>
          <w:rFonts w:ascii="Monaco" w:hAnsi="Monaco" w:cs="Monaco"/>
          <w:color w:val="333333"/>
          <w:bdr w:val="none" w:sz="0" w:space="0" w:color="auto" w:frame="1"/>
        </w:rPr>
        <w:t xml:space="preserve"> </w:t>
      </w:r>
      <w:r>
        <w:rPr>
          <w:rStyle w:val="HTML1"/>
          <w:color w:val="333333"/>
          <w:bdr w:val="none" w:sz="0" w:space="0" w:color="auto" w:frame="1"/>
        </w:rPr>
        <w:t>не</w:t>
      </w:r>
      <w:r>
        <w:rPr>
          <w:rStyle w:val="HTML1"/>
          <w:rFonts w:ascii="Monaco" w:hAnsi="Monaco" w:cs="Monaco"/>
          <w:color w:val="333333"/>
          <w:bdr w:val="none" w:sz="0" w:space="0" w:color="auto" w:frame="1"/>
        </w:rPr>
        <w:t xml:space="preserve"> </w:t>
      </w:r>
      <w:r>
        <w:rPr>
          <w:rStyle w:val="HTML1"/>
          <w:color w:val="333333"/>
          <w:bdr w:val="none" w:sz="0" w:space="0" w:color="auto" w:frame="1"/>
        </w:rPr>
        <w:t>я</w:t>
      </w:r>
      <w:r>
        <w:rPr>
          <w:rStyle w:val="HTML1"/>
          <w:rFonts w:ascii="Monaco" w:hAnsi="Monaco" w:cs="Monaco"/>
          <w:color w:val="333333"/>
          <w:bdr w:val="none" w:sz="0" w:space="0" w:color="auto" w:frame="1"/>
        </w:rPr>
        <w:t xml:space="preserve">, </w:t>
      </w:r>
      <w:r>
        <w:rPr>
          <w:rStyle w:val="HTML1"/>
          <w:color w:val="333333"/>
          <w:bdr w:val="none" w:sz="0" w:space="0" w:color="auto" w:frame="1"/>
        </w:rPr>
        <w:t>если</w:t>
      </w:r>
      <w:r>
        <w:rPr>
          <w:rStyle w:val="HTML1"/>
          <w:rFonts w:ascii="Monaco" w:hAnsi="Monaco" w:cs="Monaco"/>
          <w:color w:val="333333"/>
          <w:bdr w:val="none" w:sz="0" w:space="0" w:color="auto" w:frame="1"/>
        </w:rPr>
        <w:t xml:space="preserve"> </w:t>
      </w:r>
      <w:r>
        <w:rPr>
          <w:rStyle w:val="HTML1"/>
          <w:color w:val="333333"/>
          <w:bdr w:val="none" w:sz="0" w:space="0" w:color="auto" w:frame="1"/>
        </w:rPr>
        <w:t>я</w:t>
      </w:r>
      <w:r>
        <w:rPr>
          <w:rStyle w:val="HTML1"/>
          <w:rFonts w:ascii="Monaco" w:hAnsi="Monaco" w:cs="Monaco"/>
          <w:color w:val="333333"/>
          <w:bdr w:val="none" w:sz="0" w:space="0" w:color="auto" w:frame="1"/>
        </w:rPr>
        <w:t xml:space="preserve"> </w:t>
      </w:r>
      <w:r>
        <w:rPr>
          <w:rStyle w:val="HTML1"/>
          <w:color w:val="333333"/>
          <w:bdr w:val="none" w:sz="0" w:space="0" w:color="auto" w:frame="1"/>
        </w:rPr>
        <w:t>не</w:t>
      </w:r>
      <w:r>
        <w:rPr>
          <w:rStyle w:val="HTML1"/>
          <w:rFonts w:ascii="Monaco" w:hAnsi="Monaco" w:cs="Monaco"/>
          <w:color w:val="333333"/>
          <w:bdr w:val="none" w:sz="0" w:space="0" w:color="auto" w:frame="1"/>
        </w:rPr>
        <w:t xml:space="preserve"> </w:t>
      </w:r>
      <w:r>
        <w:rPr>
          <w:rStyle w:val="HTML1"/>
          <w:color w:val="333333"/>
          <w:bdr w:val="none" w:sz="0" w:space="0" w:color="auto" w:frame="1"/>
        </w:rPr>
        <w:t>второй</w:t>
      </w:r>
      <w:r>
        <w:rPr>
          <w:rStyle w:val="HTML1"/>
          <w:rFonts w:ascii="Monaco" w:hAnsi="Monaco" w:cs="Monaco"/>
          <w:color w:val="333333"/>
          <w:bdr w:val="none" w:sz="0" w:space="0" w:color="auto" w:frame="1"/>
        </w:rPr>
        <w:t xml:space="preserve"> </w:t>
      </w:r>
      <w:r>
        <w:rPr>
          <w:rStyle w:val="HTML1"/>
          <w:color w:val="333333"/>
          <w:bdr w:val="none" w:sz="0" w:space="0" w:color="auto" w:frame="1"/>
        </w:rPr>
        <w:t>пункт</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li</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li</w:t>
      </w:r>
      <w:proofErr w:type="spellEnd"/>
      <w:r>
        <w:rPr>
          <w:rStyle w:val="HTML1"/>
          <w:rFonts w:ascii="Monaco" w:hAnsi="Monaco"/>
          <w:color w:val="333333"/>
          <w:bdr w:val="none" w:sz="0" w:space="0" w:color="auto" w:frame="1"/>
        </w:rPr>
        <w:t>&gt;</w:t>
      </w:r>
      <w:r>
        <w:rPr>
          <w:rStyle w:val="HTML1"/>
          <w:color w:val="333333"/>
          <w:bdr w:val="none" w:sz="0" w:space="0" w:color="auto" w:frame="1"/>
        </w:rPr>
        <w:t>Третий</w:t>
      </w:r>
      <w:r>
        <w:rPr>
          <w:rStyle w:val="HTML1"/>
          <w:rFonts w:ascii="Monaco" w:hAnsi="Monaco" w:cs="Monaco"/>
          <w:color w:val="333333"/>
          <w:bdr w:val="none" w:sz="0" w:space="0" w:color="auto" w:frame="1"/>
        </w:rPr>
        <w:t xml:space="preserve"> </w:t>
      </w:r>
      <w:r>
        <w:rPr>
          <w:rStyle w:val="HTML1"/>
          <w:color w:val="333333"/>
          <w:bdr w:val="none" w:sz="0" w:space="0" w:color="auto" w:frame="1"/>
        </w:rPr>
        <w:t>после</w:t>
      </w:r>
      <w:r>
        <w:rPr>
          <w:rStyle w:val="HTML1"/>
          <w:rFonts w:ascii="Monaco" w:hAnsi="Monaco" w:cs="Monaco"/>
          <w:color w:val="333333"/>
          <w:bdr w:val="none" w:sz="0" w:space="0" w:color="auto" w:frame="1"/>
        </w:rPr>
        <w:t xml:space="preserve"> </w:t>
      </w:r>
      <w:r>
        <w:rPr>
          <w:rStyle w:val="HTML1"/>
          <w:color w:val="333333"/>
          <w:bdr w:val="none" w:sz="0" w:space="0" w:color="auto" w:frame="1"/>
        </w:rPr>
        <w:t>стольких</w:t>
      </w:r>
      <w:r>
        <w:rPr>
          <w:rStyle w:val="HTML1"/>
          <w:rFonts w:ascii="Monaco" w:hAnsi="Monaco" w:cs="Monaco"/>
          <w:color w:val="333333"/>
          <w:bdr w:val="none" w:sz="0" w:space="0" w:color="auto" w:frame="1"/>
        </w:rPr>
        <w:t xml:space="preserve"> </w:t>
      </w:r>
      <w:r>
        <w:rPr>
          <w:rStyle w:val="HTML1"/>
          <w:color w:val="333333"/>
          <w:bdr w:val="none" w:sz="0" w:space="0" w:color="auto" w:frame="1"/>
        </w:rPr>
        <w:t>лет</w:t>
      </w:r>
      <w:r>
        <w:rPr>
          <w:rStyle w:val="HTML1"/>
          <w:rFonts w:ascii="Monaco" w:hAnsi="Monaco" w:cs="Monaco"/>
          <w:color w:val="333333"/>
          <w:bdr w:val="none" w:sz="0" w:space="0" w:color="auto" w:frame="1"/>
        </w:rPr>
        <w:t xml:space="preserve">? </w:t>
      </w:r>
      <w:r>
        <w:rPr>
          <w:rStyle w:val="HTML1"/>
          <w:color w:val="333333"/>
          <w:bdr w:val="none" w:sz="0" w:space="0" w:color="auto" w:frame="1"/>
        </w:rPr>
        <w:t>Всегда</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li</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lastRenderedPageBreak/>
        <w:t>&lt;/</w:t>
      </w:r>
      <w:proofErr w:type="spellStart"/>
      <w:r>
        <w:rPr>
          <w:rStyle w:val="HTML1"/>
          <w:rFonts w:ascii="Monaco" w:hAnsi="Monaco"/>
          <w:color w:val="333333"/>
          <w:bdr w:val="none" w:sz="0" w:space="0" w:color="auto" w:frame="1"/>
        </w:rPr>
        <w:t>ol</w:t>
      </w:r>
      <w:proofErr w:type="spellEnd"/>
      <w:r>
        <w:rPr>
          <w:rStyle w:val="HTML1"/>
          <w:rFonts w:ascii="Monaco" w:hAnsi="Monaco"/>
          <w:color w:val="333333"/>
          <w:bdr w:val="none" w:sz="0" w:space="0" w:color="auto" w:frame="1"/>
        </w:rPr>
        <w:t>&gt;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По умолчанию перед элементами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ol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ставится их порядковый номер.</w:t>
      </w:r>
    </w:p>
    <w:p w:rsidR="00691EFD" w:rsidRDefault="00691EFD" w:rsidP="00691EFD">
      <w:pPr>
        <w:numPr>
          <w:ilvl w:val="0"/>
          <w:numId w:val="2"/>
        </w:numPr>
        <w:shd w:val="clear" w:color="auto" w:fill="FFFFFF"/>
        <w:spacing w:before="151" w:after="151" w:line="340" w:lineRule="atLeast"/>
        <w:ind w:left="0"/>
        <w:rPr>
          <w:rFonts w:ascii="Arial" w:hAnsi="Arial" w:cs="Arial"/>
          <w:color w:val="333333"/>
        </w:rPr>
      </w:pPr>
      <w:r>
        <w:rPr>
          <w:rFonts w:ascii="Arial" w:hAnsi="Arial" w:cs="Arial"/>
          <w:color w:val="333333"/>
        </w:rPr>
        <w:t>Я первый и только первый пункт</w:t>
      </w:r>
    </w:p>
    <w:p w:rsidR="00691EFD" w:rsidRDefault="00691EFD" w:rsidP="00691EFD">
      <w:pPr>
        <w:numPr>
          <w:ilvl w:val="0"/>
          <w:numId w:val="2"/>
        </w:numPr>
        <w:shd w:val="clear" w:color="auto" w:fill="FFFFFF"/>
        <w:spacing w:before="151" w:after="151" w:line="340" w:lineRule="atLeast"/>
        <w:ind w:left="0"/>
        <w:rPr>
          <w:rFonts w:ascii="Arial" w:hAnsi="Arial" w:cs="Arial"/>
          <w:color w:val="333333"/>
        </w:rPr>
      </w:pPr>
      <w:r>
        <w:rPr>
          <w:rFonts w:ascii="Arial" w:hAnsi="Arial" w:cs="Arial"/>
          <w:color w:val="333333"/>
        </w:rPr>
        <w:t>Я не я, если я не второй пункт</w:t>
      </w:r>
    </w:p>
    <w:p w:rsidR="00691EFD" w:rsidRDefault="00691EFD" w:rsidP="00691EFD">
      <w:pPr>
        <w:numPr>
          <w:ilvl w:val="0"/>
          <w:numId w:val="2"/>
        </w:numPr>
        <w:shd w:val="clear" w:color="auto" w:fill="FFFFFF"/>
        <w:spacing w:before="151" w:after="151" w:line="340" w:lineRule="atLeast"/>
        <w:ind w:left="0"/>
        <w:rPr>
          <w:rFonts w:ascii="Arial" w:hAnsi="Arial" w:cs="Arial"/>
          <w:color w:val="333333"/>
        </w:rPr>
      </w:pPr>
      <w:r>
        <w:rPr>
          <w:rFonts w:ascii="Arial" w:hAnsi="Arial" w:cs="Arial"/>
          <w:color w:val="333333"/>
        </w:rPr>
        <w:t>Третий после стольких лет? Всегда!</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У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ol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может быть несколько атрибутов: </w:t>
      </w:r>
      <w:proofErr w:type="spellStart"/>
      <w:r>
        <w:rPr>
          <w:rStyle w:val="HTML1"/>
          <w:rFonts w:ascii="Monaco" w:hAnsi="Monaco"/>
          <w:color w:val="333333"/>
          <w:bdr w:val="single" w:sz="6" w:space="1" w:color="D5D5D5" w:frame="1"/>
          <w:shd w:val="clear" w:color="auto" w:fill="F8F8F8"/>
        </w:rPr>
        <w:t>start</w:t>
      </w:r>
      <w:proofErr w:type="spellEnd"/>
      <w:r>
        <w:rPr>
          <w:rFonts w:ascii="Arial" w:hAnsi="Arial" w:cs="Arial"/>
          <w:color w:val="333333"/>
          <w:sz w:val="22"/>
          <w:szCs w:val="22"/>
        </w:rPr>
        <w:t>, </w:t>
      </w:r>
      <w:proofErr w:type="spellStart"/>
      <w:r>
        <w:rPr>
          <w:rStyle w:val="HTML1"/>
          <w:rFonts w:ascii="Monaco" w:hAnsi="Monaco"/>
          <w:color w:val="333333"/>
          <w:bdr w:val="single" w:sz="6" w:space="1" w:color="D5D5D5" w:frame="1"/>
          <w:shd w:val="clear" w:color="auto" w:fill="F8F8F8"/>
        </w:rPr>
        <w:t>reversed</w:t>
      </w:r>
      <w:proofErr w:type="spellEnd"/>
      <w:r>
        <w:rPr>
          <w:rFonts w:ascii="Arial" w:hAnsi="Arial" w:cs="Arial"/>
          <w:color w:val="333333"/>
          <w:sz w:val="22"/>
          <w:szCs w:val="22"/>
        </w:rPr>
        <w:t> и </w:t>
      </w:r>
      <w:proofErr w:type="spellStart"/>
      <w:r>
        <w:rPr>
          <w:rStyle w:val="HTML1"/>
          <w:rFonts w:ascii="Monaco" w:hAnsi="Monaco"/>
          <w:color w:val="333333"/>
          <w:bdr w:val="single" w:sz="6" w:space="1" w:color="D5D5D5" w:frame="1"/>
          <w:shd w:val="clear" w:color="auto" w:fill="F8F8F8"/>
        </w:rPr>
        <w:t>type</w:t>
      </w:r>
      <w:proofErr w:type="spellEnd"/>
      <w:r>
        <w:rPr>
          <w:rFonts w:ascii="Arial" w:hAnsi="Arial" w:cs="Arial"/>
          <w:color w:val="333333"/>
          <w:sz w:val="22"/>
          <w:szCs w:val="22"/>
        </w:rPr>
        <w: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Атрибут </w:t>
      </w:r>
      <w:proofErr w:type="spellStart"/>
      <w:r>
        <w:rPr>
          <w:rStyle w:val="HTML1"/>
          <w:rFonts w:ascii="Monaco" w:hAnsi="Monaco"/>
          <w:color w:val="333333"/>
          <w:bdr w:val="single" w:sz="6" w:space="1" w:color="D5D5D5" w:frame="1"/>
          <w:shd w:val="clear" w:color="auto" w:fill="F8F8F8"/>
        </w:rPr>
        <w:t>start</w:t>
      </w:r>
      <w:proofErr w:type="spellEnd"/>
      <w:r>
        <w:rPr>
          <w:rFonts w:ascii="Arial" w:hAnsi="Arial" w:cs="Arial"/>
          <w:color w:val="333333"/>
          <w:sz w:val="22"/>
          <w:szCs w:val="22"/>
        </w:rPr>
        <w:t> меняет стартовое число нумерации пунктов. Может быть отрицательным.</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Атрибут </w:t>
      </w:r>
      <w:proofErr w:type="spellStart"/>
      <w:r>
        <w:rPr>
          <w:rStyle w:val="HTML1"/>
          <w:rFonts w:ascii="Monaco" w:hAnsi="Monaco"/>
          <w:color w:val="333333"/>
          <w:bdr w:val="single" w:sz="6" w:space="1" w:color="D5D5D5" w:frame="1"/>
          <w:shd w:val="clear" w:color="auto" w:fill="F8F8F8"/>
        </w:rPr>
        <w:t>reversed</w:t>
      </w:r>
      <w:proofErr w:type="spellEnd"/>
      <w:r>
        <w:rPr>
          <w:rFonts w:ascii="Arial" w:hAnsi="Arial" w:cs="Arial"/>
          <w:color w:val="333333"/>
          <w:sz w:val="22"/>
          <w:szCs w:val="22"/>
        </w:rPr>
        <w:t> меняет направление нумерации на противоположный. Этот атрибут не требует значения.</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С помощью атрибута </w:t>
      </w:r>
      <w:proofErr w:type="spellStart"/>
      <w:r>
        <w:rPr>
          <w:rStyle w:val="HTML1"/>
          <w:rFonts w:ascii="Monaco" w:hAnsi="Monaco"/>
          <w:color w:val="333333"/>
          <w:bdr w:val="single" w:sz="6" w:space="1" w:color="D5D5D5" w:frame="1"/>
          <w:shd w:val="clear" w:color="auto" w:fill="F8F8F8"/>
        </w:rPr>
        <w:t>type</w:t>
      </w:r>
      <w:proofErr w:type="spellEnd"/>
      <w:r>
        <w:rPr>
          <w:rFonts w:ascii="Arial" w:hAnsi="Arial" w:cs="Arial"/>
          <w:color w:val="333333"/>
          <w:sz w:val="22"/>
          <w:szCs w:val="22"/>
        </w:rPr>
        <w:t> можно задавать различные типы маркеров: строчные и заглавные латинские буквы или римские цифры.</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Список описаний</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dl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(сокращение от «</w:t>
      </w:r>
      <w:proofErr w:type="spellStart"/>
      <w:r>
        <w:rPr>
          <w:rFonts w:ascii="Arial" w:hAnsi="Arial" w:cs="Arial"/>
          <w:color w:val="333333"/>
          <w:sz w:val="22"/>
          <w:szCs w:val="22"/>
        </w:rPr>
        <w:t>description</w:t>
      </w:r>
      <w:proofErr w:type="spellEnd"/>
      <w:r>
        <w:rPr>
          <w:rFonts w:ascii="Arial" w:hAnsi="Arial" w:cs="Arial"/>
          <w:color w:val="333333"/>
          <w:sz w:val="22"/>
          <w:szCs w:val="22"/>
        </w:rPr>
        <w:t xml:space="preserve"> </w:t>
      </w:r>
      <w:proofErr w:type="spellStart"/>
      <w:r>
        <w:rPr>
          <w:rFonts w:ascii="Arial" w:hAnsi="Arial" w:cs="Arial"/>
          <w:color w:val="333333"/>
          <w:sz w:val="22"/>
          <w:szCs w:val="22"/>
        </w:rPr>
        <w:t>list</w:t>
      </w:r>
      <w:proofErr w:type="spellEnd"/>
      <w:r>
        <w:rPr>
          <w:rFonts w:ascii="Arial" w:hAnsi="Arial" w:cs="Arial"/>
          <w:color w:val="333333"/>
          <w:sz w:val="22"/>
          <w:szCs w:val="22"/>
        </w:rPr>
        <w:t>»). Список описаний используется для разметки вопросов-ответов, наименований и определений, категорий и тем. Он создаётся с помощью трёх тегов:</w:t>
      </w:r>
    </w:p>
    <w:p w:rsidR="00691EFD" w:rsidRDefault="00691EFD" w:rsidP="00691EFD">
      <w:pPr>
        <w:numPr>
          <w:ilvl w:val="0"/>
          <w:numId w:val="3"/>
        </w:numPr>
        <w:shd w:val="clear" w:color="auto" w:fill="FFFFFF"/>
        <w:spacing w:before="151" w:after="151" w:line="340" w:lineRule="atLeast"/>
        <w:ind w:left="0"/>
        <w:rPr>
          <w:rFonts w:ascii="Arial" w:hAnsi="Arial" w:cs="Arial"/>
          <w:color w:val="333333"/>
        </w:rPr>
      </w:pPr>
      <w:r>
        <w:rPr>
          <w:rStyle w:val="HTML1"/>
          <w:rFonts w:ascii="Monaco" w:eastAsiaTheme="minorHAnsi" w:hAnsi="Monaco"/>
          <w:color w:val="333333"/>
          <w:bdr w:val="single" w:sz="6" w:space="1" w:color="D5D5D5" w:frame="1"/>
          <w:shd w:val="clear" w:color="auto" w:fill="F8F8F8"/>
        </w:rPr>
        <w:t>&lt;</w:t>
      </w:r>
      <w:proofErr w:type="spellStart"/>
      <w:r>
        <w:rPr>
          <w:rStyle w:val="HTML1"/>
          <w:rFonts w:ascii="Monaco" w:eastAsiaTheme="minorHAnsi" w:hAnsi="Monaco"/>
          <w:color w:val="333333"/>
          <w:bdr w:val="single" w:sz="6" w:space="1" w:color="D5D5D5" w:frame="1"/>
          <w:shd w:val="clear" w:color="auto" w:fill="F8F8F8"/>
        </w:rPr>
        <w:t>dl</w:t>
      </w:r>
      <w:proofErr w:type="spellEnd"/>
      <w:r>
        <w:rPr>
          <w:rStyle w:val="HTML1"/>
          <w:rFonts w:ascii="Monaco" w:eastAsiaTheme="minorHAnsi" w:hAnsi="Monaco"/>
          <w:color w:val="333333"/>
          <w:bdr w:val="single" w:sz="6" w:space="1" w:color="D5D5D5" w:frame="1"/>
          <w:shd w:val="clear" w:color="auto" w:fill="F8F8F8"/>
        </w:rPr>
        <w:t>&gt;</w:t>
      </w:r>
      <w:r>
        <w:rPr>
          <w:rFonts w:ascii="Arial" w:hAnsi="Arial" w:cs="Arial"/>
          <w:color w:val="333333"/>
        </w:rPr>
        <w:t> обозначает сам список описаний;</w:t>
      </w:r>
    </w:p>
    <w:p w:rsidR="00691EFD" w:rsidRDefault="00691EFD" w:rsidP="00691EFD">
      <w:pPr>
        <w:numPr>
          <w:ilvl w:val="0"/>
          <w:numId w:val="3"/>
        </w:numPr>
        <w:shd w:val="clear" w:color="auto" w:fill="FFFFFF"/>
        <w:spacing w:before="151" w:after="151" w:line="340" w:lineRule="atLeast"/>
        <w:ind w:left="0"/>
        <w:rPr>
          <w:rFonts w:ascii="Arial" w:hAnsi="Arial" w:cs="Arial"/>
          <w:color w:val="333333"/>
        </w:rPr>
      </w:pPr>
      <w:r>
        <w:rPr>
          <w:rStyle w:val="HTML1"/>
          <w:rFonts w:ascii="Monaco" w:eastAsiaTheme="minorHAnsi" w:hAnsi="Monaco"/>
          <w:color w:val="333333"/>
          <w:bdr w:val="single" w:sz="6" w:space="1" w:color="D5D5D5" w:frame="1"/>
          <w:shd w:val="clear" w:color="auto" w:fill="F8F8F8"/>
        </w:rPr>
        <w:t>&lt;</w:t>
      </w:r>
      <w:proofErr w:type="spellStart"/>
      <w:r>
        <w:rPr>
          <w:rStyle w:val="HTML1"/>
          <w:rFonts w:ascii="Monaco" w:eastAsiaTheme="minorHAnsi" w:hAnsi="Monaco"/>
          <w:color w:val="333333"/>
          <w:bdr w:val="single" w:sz="6" w:space="1" w:color="D5D5D5" w:frame="1"/>
          <w:shd w:val="clear" w:color="auto" w:fill="F8F8F8"/>
        </w:rPr>
        <w:t>dt</w:t>
      </w:r>
      <w:proofErr w:type="spellEnd"/>
      <w:r>
        <w:rPr>
          <w:rStyle w:val="HTML1"/>
          <w:rFonts w:ascii="Monaco" w:eastAsiaTheme="minorHAnsi" w:hAnsi="Monaco"/>
          <w:color w:val="333333"/>
          <w:bdr w:val="single" w:sz="6" w:space="1" w:color="D5D5D5" w:frame="1"/>
          <w:shd w:val="clear" w:color="auto" w:fill="F8F8F8"/>
        </w:rPr>
        <w:t>&gt;</w:t>
      </w:r>
      <w:r>
        <w:rPr>
          <w:rFonts w:ascii="Arial" w:hAnsi="Arial" w:cs="Arial"/>
          <w:color w:val="333333"/>
        </w:rPr>
        <w:t> (сокращение от «</w:t>
      </w:r>
      <w:proofErr w:type="spellStart"/>
      <w:r>
        <w:rPr>
          <w:rFonts w:ascii="Arial" w:hAnsi="Arial" w:cs="Arial"/>
          <w:color w:val="333333"/>
        </w:rPr>
        <w:t>description</w:t>
      </w:r>
      <w:proofErr w:type="spellEnd"/>
      <w:r>
        <w:rPr>
          <w:rFonts w:ascii="Arial" w:hAnsi="Arial" w:cs="Arial"/>
          <w:color w:val="333333"/>
        </w:rPr>
        <w:t xml:space="preserve"> </w:t>
      </w:r>
      <w:proofErr w:type="spellStart"/>
      <w:r>
        <w:rPr>
          <w:rFonts w:ascii="Arial" w:hAnsi="Arial" w:cs="Arial"/>
          <w:color w:val="333333"/>
        </w:rPr>
        <w:t>term</w:t>
      </w:r>
      <w:proofErr w:type="spellEnd"/>
      <w:r>
        <w:rPr>
          <w:rFonts w:ascii="Arial" w:hAnsi="Arial" w:cs="Arial"/>
          <w:color w:val="333333"/>
        </w:rPr>
        <w:t>») обозначает термин;</w:t>
      </w:r>
    </w:p>
    <w:p w:rsidR="00691EFD" w:rsidRDefault="00691EFD" w:rsidP="00691EFD">
      <w:pPr>
        <w:numPr>
          <w:ilvl w:val="0"/>
          <w:numId w:val="3"/>
        </w:numPr>
        <w:shd w:val="clear" w:color="auto" w:fill="FFFFFF"/>
        <w:spacing w:before="151" w:after="151" w:line="340" w:lineRule="atLeast"/>
        <w:ind w:left="0"/>
        <w:rPr>
          <w:rFonts w:ascii="Arial" w:hAnsi="Arial" w:cs="Arial"/>
          <w:color w:val="333333"/>
        </w:rPr>
      </w:pPr>
      <w:r>
        <w:rPr>
          <w:rStyle w:val="HTML1"/>
          <w:rFonts w:ascii="Monaco" w:eastAsiaTheme="minorHAnsi" w:hAnsi="Monaco"/>
          <w:color w:val="333333"/>
          <w:bdr w:val="single" w:sz="6" w:space="1" w:color="D5D5D5" w:frame="1"/>
          <w:shd w:val="clear" w:color="auto" w:fill="F8F8F8"/>
        </w:rPr>
        <w:t>&lt;</w:t>
      </w:r>
      <w:proofErr w:type="spellStart"/>
      <w:r>
        <w:rPr>
          <w:rStyle w:val="HTML1"/>
          <w:rFonts w:ascii="Monaco" w:eastAsiaTheme="minorHAnsi" w:hAnsi="Monaco"/>
          <w:color w:val="333333"/>
          <w:bdr w:val="single" w:sz="6" w:space="1" w:color="D5D5D5" w:frame="1"/>
          <w:shd w:val="clear" w:color="auto" w:fill="F8F8F8"/>
        </w:rPr>
        <w:t>dd</w:t>
      </w:r>
      <w:proofErr w:type="spellEnd"/>
      <w:r>
        <w:rPr>
          <w:rStyle w:val="HTML1"/>
          <w:rFonts w:ascii="Monaco" w:eastAsiaTheme="minorHAnsi" w:hAnsi="Monaco"/>
          <w:color w:val="333333"/>
          <w:bdr w:val="single" w:sz="6" w:space="1" w:color="D5D5D5" w:frame="1"/>
          <w:shd w:val="clear" w:color="auto" w:fill="F8F8F8"/>
        </w:rPr>
        <w:t>&gt;</w:t>
      </w:r>
      <w:r>
        <w:rPr>
          <w:rFonts w:ascii="Arial" w:hAnsi="Arial" w:cs="Arial"/>
          <w:color w:val="333333"/>
        </w:rPr>
        <w:t> (сокращение от «</w:t>
      </w:r>
      <w:proofErr w:type="spellStart"/>
      <w:r>
        <w:rPr>
          <w:rFonts w:ascii="Arial" w:hAnsi="Arial" w:cs="Arial"/>
          <w:color w:val="333333"/>
        </w:rPr>
        <w:t>description</w:t>
      </w:r>
      <w:proofErr w:type="spellEnd"/>
      <w:r>
        <w:rPr>
          <w:rFonts w:ascii="Arial" w:hAnsi="Arial" w:cs="Arial"/>
          <w:color w:val="333333"/>
        </w:rPr>
        <w:t xml:space="preserve"> </w:t>
      </w:r>
      <w:proofErr w:type="spellStart"/>
      <w:r>
        <w:rPr>
          <w:rFonts w:ascii="Arial" w:hAnsi="Arial" w:cs="Arial"/>
          <w:color w:val="333333"/>
        </w:rPr>
        <w:t>definition</w:t>
      </w:r>
      <w:proofErr w:type="spellEnd"/>
      <w:r>
        <w:rPr>
          <w:rFonts w:ascii="Arial" w:hAnsi="Arial" w:cs="Arial"/>
          <w:color w:val="333333"/>
        </w:rPr>
        <w:t>») обозначает описание или определение.</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dt</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dd</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пишутся внутри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dl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Каждый список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dl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может содержать один или несколько терминов и одно или несколько описаний для каждого термина. Пример кода:</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dl</w:t>
      </w:r>
      <w:proofErr w:type="spellEnd"/>
      <w:r>
        <w:rPr>
          <w:rStyle w:val="HTML1"/>
          <w:rFonts w:ascii="Monaco" w:hAnsi="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dt</w:t>
      </w:r>
      <w:proofErr w:type="spellEnd"/>
      <w:r>
        <w:rPr>
          <w:rStyle w:val="HTML1"/>
          <w:rFonts w:ascii="Monaco" w:hAnsi="Monaco"/>
          <w:color w:val="333333"/>
          <w:bdr w:val="none" w:sz="0" w:space="0" w:color="auto" w:frame="1"/>
        </w:rPr>
        <w:t>&gt;HTML&lt;/</w:t>
      </w:r>
      <w:proofErr w:type="spellStart"/>
      <w:r>
        <w:rPr>
          <w:rStyle w:val="HTML1"/>
          <w:rFonts w:ascii="Monaco" w:hAnsi="Monaco"/>
          <w:color w:val="333333"/>
          <w:bdr w:val="none" w:sz="0" w:space="0" w:color="auto" w:frame="1"/>
        </w:rPr>
        <w:t>dt</w:t>
      </w:r>
      <w:proofErr w:type="spellEnd"/>
      <w:r>
        <w:rPr>
          <w:rStyle w:val="HTML1"/>
          <w:rFonts w:ascii="Monaco" w:hAnsi="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dd</w:t>
      </w:r>
      <w:proofErr w:type="spellEnd"/>
      <w:r>
        <w:rPr>
          <w:rStyle w:val="HTML1"/>
          <w:rFonts w:ascii="Monaco" w:hAnsi="Monaco"/>
          <w:color w:val="333333"/>
          <w:bdr w:val="none" w:sz="0" w:space="0" w:color="auto" w:frame="1"/>
        </w:rPr>
        <w:t>&gt;</w:t>
      </w:r>
      <w:r>
        <w:rPr>
          <w:rStyle w:val="HTML1"/>
          <w:color w:val="333333"/>
          <w:bdr w:val="none" w:sz="0" w:space="0" w:color="auto" w:frame="1"/>
        </w:rPr>
        <w:t>Язык</w:t>
      </w:r>
      <w:r>
        <w:rPr>
          <w:rStyle w:val="HTML1"/>
          <w:rFonts w:ascii="Monaco" w:hAnsi="Monaco" w:cs="Monaco"/>
          <w:color w:val="333333"/>
          <w:bdr w:val="none" w:sz="0" w:space="0" w:color="auto" w:frame="1"/>
        </w:rPr>
        <w:t xml:space="preserve"> </w:t>
      </w:r>
      <w:r>
        <w:rPr>
          <w:rStyle w:val="HTML1"/>
          <w:color w:val="333333"/>
          <w:bdr w:val="none" w:sz="0" w:space="0" w:color="auto" w:frame="1"/>
        </w:rPr>
        <w:t>гипертекстовой</w:t>
      </w:r>
      <w:r>
        <w:rPr>
          <w:rStyle w:val="HTML1"/>
          <w:rFonts w:ascii="Monaco" w:hAnsi="Monaco" w:cs="Monaco"/>
          <w:color w:val="333333"/>
          <w:bdr w:val="none" w:sz="0" w:space="0" w:color="auto" w:frame="1"/>
        </w:rPr>
        <w:t xml:space="preserve"> </w:t>
      </w:r>
      <w:r>
        <w:rPr>
          <w:rStyle w:val="HTML1"/>
          <w:color w:val="333333"/>
          <w:bdr w:val="none" w:sz="0" w:space="0" w:color="auto" w:frame="1"/>
        </w:rPr>
        <w:t>разметки</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dd</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dt</w:t>
      </w:r>
      <w:proofErr w:type="spellEnd"/>
      <w:r>
        <w:rPr>
          <w:rStyle w:val="HTML1"/>
          <w:rFonts w:ascii="Monaco" w:hAnsi="Monaco"/>
          <w:color w:val="333333"/>
          <w:bdr w:val="none" w:sz="0" w:space="0" w:color="auto" w:frame="1"/>
        </w:rPr>
        <w:t>&gt;CSS&lt;/</w:t>
      </w:r>
      <w:proofErr w:type="spellStart"/>
      <w:r>
        <w:rPr>
          <w:rStyle w:val="HTML1"/>
          <w:rFonts w:ascii="Monaco" w:hAnsi="Monaco"/>
          <w:color w:val="333333"/>
          <w:bdr w:val="none" w:sz="0" w:space="0" w:color="auto" w:frame="1"/>
        </w:rPr>
        <w:t>dt</w:t>
      </w:r>
      <w:proofErr w:type="spellEnd"/>
      <w:r>
        <w:rPr>
          <w:rStyle w:val="HTML1"/>
          <w:rFonts w:ascii="Monaco" w:hAnsi="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dd</w:t>
      </w:r>
      <w:proofErr w:type="spellEnd"/>
      <w:r>
        <w:rPr>
          <w:rStyle w:val="HTML1"/>
          <w:rFonts w:ascii="Monaco" w:hAnsi="Monaco"/>
          <w:color w:val="333333"/>
          <w:bdr w:val="none" w:sz="0" w:space="0" w:color="auto" w:frame="1"/>
        </w:rPr>
        <w:t>&gt;</w:t>
      </w:r>
      <w:r>
        <w:rPr>
          <w:rStyle w:val="HTML1"/>
          <w:color w:val="333333"/>
          <w:bdr w:val="none" w:sz="0" w:space="0" w:color="auto" w:frame="1"/>
        </w:rPr>
        <w:t>Каскадные</w:t>
      </w:r>
      <w:r>
        <w:rPr>
          <w:rStyle w:val="HTML1"/>
          <w:rFonts w:ascii="Monaco" w:hAnsi="Monaco" w:cs="Monaco"/>
          <w:color w:val="333333"/>
          <w:bdr w:val="none" w:sz="0" w:space="0" w:color="auto" w:frame="1"/>
        </w:rPr>
        <w:t xml:space="preserve"> </w:t>
      </w:r>
      <w:r>
        <w:rPr>
          <w:rStyle w:val="HTML1"/>
          <w:color w:val="333333"/>
          <w:bdr w:val="none" w:sz="0" w:space="0" w:color="auto" w:frame="1"/>
        </w:rPr>
        <w:t>таблицы</w:t>
      </w:r>
      <w:r>
        <w:rPr>
          <w:rStyle w:val="HTML1"/>
          <w:rFonts w:ascii="Monaco" w:hAnsi="Monaco" w:cs="Monaco"/>
          <w:color w:val="333333"/>
          <w:bdr w:val="none" w:sz="0" w:space="0" w:color="auto" w:frame="1"/>
        </w:rPr>
        <w:t xml:space="preserve"> </w:t>
      </w:r>
      <w:r>
        <w:rPr>
          <w:rStyle w:val="HTML1"/>
          <w:color w:val="333333"/>
          <w:bdr w:val="none" w:sz="0" w:space="0" w:color="auto" w:frame="1"/>
        </w:rPr>
        <w:t>стилей</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dd</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dd</w:t>
      </w:r>
      <w:proofErr w:type="spellEnd"/>
      <w:r>
        <w:rPr>
          <w:rStyle w:val="HTML1"/>
          <w:rFonts w:ascii="Monaco" w:hAnsi="Monaco"/>
          <w:color w:val="333333"/>
          <w:bdr w:val="none" w:sz="0" w:space="0" w:color="auto" w:frame="1"/>
        </w:rPr>
        <w:t>&gt;</w:t>
      </w:r>
      <w:r>
        <w:rPr>
          <w:rStyle w:val="HTML1"/>
          <w:color w:val="333333"/>
          <w:bdr w:val="none" w:sz="0" w:space="0" w:color="auto" w:frame="1"/>
        </w:rPr>
        <w:t>Язык</w:t>
      </w:r>
      <w:r>
        <w:rPr>
          <w:rStyle w:val="HTML1"/>
          <w:rFonts w:ascii="Monaco" w:hAnsi="Monaco" w:cs="Monaco"/>
          <w:color w:val="333333"/>
          <w:bdr w:val="none" w:sz="0" w:space="0" w:color="auto" w:frame="1"/>
        </w:rPr>
        <w:t xml:space="preserve"> </w:t>
      </w:r>
      <w:r>
        <w:rPr>
          <w:rStyle w:val="HTML1"/>
          <w:color w:val="333333"/>
          <w:bdr w:val="none" w:sz="0" w:space="0" w:color="auto" w:frame="1"/>
        </w:rPr>
        <w:t>для</w:t>
      </w:r>
      <w:r>
        <w:rPr>
          <w:rStyle w:val="HTML1"/>
          <w:rFonts w:ascii="Monaco" w:hAnsi="Monaco" w:cs="Monaco"/>
          <w:color w:val="333333"/>
          <w:bdr w:val="none" w:sz="0" w:space="0" w:color="auto" w:frame="1"/>
        </w:rPr>
        <w:t xml:space="preserve"> </w:t>
      </w:r>
      <w:r>
        <w:rPr>
          <w:rStyle w:val="HTML1"/>
          <w:color w:val="333333"/>
          <w:bdr w:val="none" w:sz="0" w:space="0" w:color="auto" w:frame="1"/>
        </w:rPr>
        <w:t>оформления</w:t>
      </w:r>
      <w:r>
        <w:rPr>
          <w:rStyle w:val="HTML1"/>
          <w:rFonts w:ascii="Monaco" w:hAnsi="Monaco" w:cs="Monaco"/>
          <w:color w:val="333333"/>
          <w:bdr w:val="none" w:sz="0" w:space="0" w:color="auto" w:frame="1"/>
        </w:rPr>
        <w:t xml:space="preserve"> HTML-</w:t>
      </w:r>
      <w:r>
        <w:rPr>
          <w:rStyle w:val="HTML1"/>
          <w:color w:val="333333"/>
          <w:bdr w:val="none" w:sz="0" w:space="0" w:color="auto" w:frame="1"/>
        </w:rPr>
        <w:t>документов</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dd</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dl</w:t>
      </w:r>
      <w:proofErr w:type="spellEnd"/>
      <w:r>
        <w:rPr>
          <w:rStyle w:val="HTML1"/>
          <w:rFonts w:ascii="Monaco" w:hAnsi="Monaco"/>
          <w:color w:val="333333"/>
          <w:bdr w:val="none" w:sz="0" w:space="0" w:color="auto" w:frame="1"/>
        </w:rPr>
        <w:t>&gt;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lastRenderedPageBreak/>
        <w:t>По умолчанию браузер добавляет небольшой отступ слева от определений.</w:t>
      </w:r>
    </w:p>
    <w:p w:rsidR="00691EFD" w:rsidRDefault="00691EFD" w:rsidP="00691EFD">
      <w:pPr>
        <w:shd w:val="clear" w:color="auto" w:fill="FFFFFF"/>
        <w:spacing w:line="340" w:lineRule="atLeast"/>
        <w:rPr>
          <w:rFonts w:ascii="Arial" w:hAnsi="Arial" w:cs="Arial"/>
          <w:color w:val="333333"/>
        </w:rPr>
      </w:pPr>
      <w:r>
        <w:rPr>
          <w:rFonts w:ascii="Arial" w:hAnsi="Arial" w:cs="Arial"/>
          <w:color w:val="333333"/>
        </w:rPr>
        <w:t>HTML</w:t>
      </w:r>
    </w:p>
    <w:p w:rsidR="00691EFD" w:rsidRDefault="00691EFD" w:rsidP="00691EFD">
      <w:pPr>
        <w:shd w:val="clear" w:color="auto" w:fill="FFFFFF"/>
        <w:spacing w:line="340" w:lineRule="atLeast"/>
        <w:ind w:left="720"/>
        <w:rPr>
          <w:rFonts w:ascii="Arial" w:hAnsi="Arial" w:cs="Arial"/>
          <w:color w:val="333333"/>
        </w:rPr>
      </w:pPr>
      <w:r>
        <w:rPr>
          <w:rFonts w:ascii="Arial" w:hAnsi="Arial" w:cs="Arial"/>
          <w:color w:val="333333"/>
        </w:rPr>
        <w:t>Язык гипертекстовой разметки</w:t>
      </w:r>
    </w:p>
    <w:p w:rsidR="00691EFD" w:rsidRDefault="00691EFD" w:rsidP="00691EFD">
      <w:pPr>
        <w:shd w:val="clear" w:color="auto" w:fill="FFFFFF"/>
        <w:spacing w:before="151" w:line="340" w:lineRule="atLeast"/>
        <w:rPr>
          <w:rFonts w:ascii="Arial" w:hAnsi="Arial" w:cs="Arial"/>
          <w:color w:val="333333"/>
        </w:rPr>
      </w:pPr>
      <w:r>
        <w:rPr>
          <w:rFonts w:ascii="Arial" w:hAnsi="Arial" w:cs="Arial"/>
          <w:color w:val="333333"/>
        </w:rPr>
        <w:t>CSS</w:t>
      </w:r>
    </w:p>
    <w:p w:rsidR="00691EFD" w:rsidRDefault="00691EFD" w:rsidP="00691EFD">
      <w:pPr>
        <w:shd w:val="clear" w:color="auto" w:fill="FFFFFF"/>
        <w:spacing w:line="340" w:lineRule="atLeast"/>
        <w:ind w:left="720"/>
        <w:rPr>
          <w:rFonts w:ascii="Arial" w:hAnsi="Arial" w:cs="Arial"/>
          <w:color w:val="333333"/>
        </w:rPr>
      </w:pPr>
      <w:r>
        <w:rPr>
          <w:rFonts w:ascii="Arial" w:hAnsi="Arial" w:cs="Arial"/>
          <w:color w:val="333333"/>
        </w:rPr>
        <w:t>Каскадные таблицы стилей</w:t>
      </w:r>
    </w:p>
    <w:p w:rsidR="00691EFD" w:rsidRDefault="00691EFD" w:rsidP="00691EFD">
      <w:pPr>
        <w:shd w:val="clear" w:color="auto" w:fill="FFFFFF"/>
        <w:spacing w:line="340" w:lineRule="atLeast"/>
        <w:ind w:left="720"/>
        <w:rPr>
          <w:rFonts w:ascii="Arial" w:hAnsi="Arial" w:cs="Arial"/>
          <w:color w:val="333333"/>
        </w:rPr>
      </w:pPr>
      <w:r>
        <w:rPr>
          <w:rFonts w:ascii="Arial" w:hAnsi="Arial" w:cs="Arial"/>
          <w:color w:val="333333"/>
        </w:rPr>
        <w:t>Язык для оформления HTML-документов</w:t>
      </w:r>
    </w:p>
    <w:p w:rsidR="00691EFD" w:rsidRDefault="00691EFD" w:rsidP="00691EFD">
      <w:pPr>
        <w:pStyle w:val="2"/>
        <w:shd w:val="clear" w:color="auto" w:fill="FFFFFF"/>
        <w:spacing w:before="161" w:after="161" w:line="408" w:lineRule="atLeast"/>
        <w:rPr>
          <w:rFonts w:ascii="inherit" w:hAnsi="inherit" w:cs="Arial"/>
          <w:color w:val="333333"/>
          <w:sz w:val="33"/>
          <w:szCs w:val="33"/>
        </w:rPr>
      </w:pPr>
      <w:proofErr w:type="spellStart"/>
      <w:r>
        <w:rPr>
          <w:rFonts w:ascii="inherit" w:hAnsi="inherit" w:cs="Arial"/>
          <w:color w:val="333333"/>
          <w:sz w:val="33"/>
          <w:szCs w:val="33"/>
        </w:rPr>
        <w:t>Преформатированный</w:t>
      </w:r>
      <w:proofErr w:type="spellEnd"/>
      <w:r>
        <w:rPr>
          <w:rFonts w:ascii="inherit" w:hAnsi="inherit" w:cs="Arial"/>
          <w:color w:val="333333"/>
          <w:sz w:val="33"/>
          <w:szCs w:val="33"/>
        </w:rPr>
        <w:t xml:space="preserve"> текст и код</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w:t>
      </w:r>
      <w:r w:rsidRPr="00691EFD">
        <w:rPr>
          <w:rFonts w:ascii="Arial" w:hAnsi="Arial" w:cs="Arial"/>
          <w:color w:val="333333"/>
          <w:sz w:val="22"/>
          <w:szCs w:val="22"/>
          <w:lang w:val="en-US"/>
        </w:rPr>
        <w:t> </w:t>
      </w:r>
      <w:r w:rsidRPr="00691EFD">
        <w:rPr>
          <w:rStyle w:val="HTML1"/>
          <w:rFonts w:ascii="Monaco" w:hAnsi="Monaco"/>
          <w:color w:val="333333"/>
          <w:bdr w:val="single" w:sz="6" w:space="1" w:color="D5D5D5" w:frame="1"/>
          <w:shd w:val="clear" w:color="auto" w:fill="F8F8F8"/>
          <w:lang w:val="en-US"/>
        </w:rPr>
        <w:t>&lt;pre&gt;</w:t>
      </w:r>
      <w:r w:rsidRPr="00691EFD">
        <w:rPr>
          <w:rFonts w:ascii="Arial" w:hAnsi="Arial" w:cs="Arial"/>
          <w:color w:val="333333"/>
          <w:sz w:val="22"/>
          <w:szCs w:val="22"/>
          <w:lang w:val="en-US"/>
        </w:rPr>
        <w:t> (</w:t>
      </w:r>
      <w:r>
        <w:rPr>
          <w:rFonts w:ascii="Arial" w:hAnsi="Arial" w:cs="Arial"/>
          <w:color w:val="333333"/>
          <w:sz w:val="22"/>
          <w:szCs w:val="22"/>
        </w:rPr>
        <w:t>сокращение</w:t>
      </w:r>
      <w:r w:rsidRPr="00691EFD">
        <w:rPr>
          <w:rFonts w:ascii="Arial" w:hAnsi="Arial" w:cs="Arial"/>
          <w:color w:val="333333"/>
          <w:sz w:val="22"/>
          <w:szCs w:val="22"/>
          <w:lang w:val="en-US"/>
        </w:rPr>
        <w:t xml:space="preserve"> </w:t>
      </w:r>
      <w:r>
        <w:rPr>
          <w:rFonts w:ascii="Arial" w:hAnsi="Arial" w:cs="Arial"/>
          <w:color w:val="333333"/>
          <w:sz w:val="22"/>
          <w:szCs w:val="22"/>
        </w:rPr>
        <w:t>от</w:t>
      </w:r>
      <w:r w:rsidRPr="00691EFD">
        <w:rPr>
          <w:rFonts w:ascii="Arial" w:hAnsi="Arial" w:cs="Arial"/>
          <w:color w:val="333333"/>
          <w:sz w:val="22"/>
          <w:szCs w:val="22"/>
          <w:lang w:val="en-US"/>
        </w:rPr>
        <w:t xml:space="preserve"> «preformatted text»). </w:t>
      </w:r>
      <w:r>
        <w:rPr>
          <w:rFonts w:ascii="Arial" w:hAnsi="Arial" w:cs="Arial"/>
          <w:color w:val="333333"/>
          <w:sz w:val="22"/>
          <w:szCs w:val="22"/>
        </w:rPr>
        <w:t xml:space="preserve">Используется для отображения примеров кода, также применяется для отображения картинок ASCII </w:t>
      </w:r>
      <w:proofErr w:type="spellStart"/>
      <w:r>
        <w:rPr>
          <w:rFonts w:ascii="Arial" w:hAnsi="Arial" w:cs="Arial"/>
          <w:color w:val="333333"/>
          <w:sz w:val="22"/>
          <w:szCs w:val="22"/>
        </w:rPr>
        <w:t>Art</w:t>
      </w:r>
      <w:proofErr w:type="spellEnd"/>
      <w:r>
        <w:rPr>
          <w:rFonts w:ascii="Arial" w:hAnsi="Arial" w:cs="Arial"/>
          <w:color w:val="333333"/>
          <w:sz w:val="22"/>
          <w:szCs w:val="22"/>
        </w:rPr>
        <w:t>. Браузер сохраняет и отображает все пробелы и переносы, которые есть внутри тега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pre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pre</w:t>
      </w:r>
      <w:proofErr w:type="spellEnd"/>
      <w:r>
        <w:rPr>
          <w:rStyle w:val="HTML1"/>
          <w:rFonts w:ascii="Monaco" w:hAnsi="Monaco"/>
          <w:color w:val="333333"/>
          <w:bdr w:val="none" w:sz="0" w:space="0" w:color="auto" w:frame="1"/>
        </w:rPr>
        <w:t>&gt;</w:t>
      </w:r>
      <w:r>
        <w:rPr>
          <w:rStyle w:val="HTML1"/>
          <w:color w:val="333333"/>
          <w:bdr w:val="none" w:sz="0" w:space="0" w:color="auto" w:frame="1"/>
        </w:rPr>
        <w:t>Пример</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w:t>
      </w:r>
      <w:proofErr w:type="spellStart"/>
      <w:r>
        <w:rPr>
          <w:rStyle w:val="HTML1"/>
          <w:color w:val="333333"/>
          <w:bdr w:val="none" w:sz="0" w:space="0" w:color="auto" w:frame="1"/>
        </w:rPr>
        <w:t>преформатированного</w:t>
      </w:r>
      <w:proofErr w:type="spellEnd"/>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w:t>
      </w:r>
      <w:r>
        <w:rPr>
          <w:rStyle w:val="HTML1"/>
          <w:color w:val="333333"/>
          <w:bdr w:val="none" w:sz="0" w:space="0" w:color="auto" w:frame="1"/>
        </w:rPr>
        <w:t>текста</w:t>
      </w:r>
      <w:r>
        <w:rPr>
          <w:rStyle w:val="HTML1"/>
          <w:rFonts w:ascii="Monaco" w:hAnsi="Monaco" w:cs="Monaco"/>
          <w:color w:val="333333"/>
          <w:bdr w:val="none" w:sz="0" w:space="0" w:color="auto" w:frame="1"/>
        </w:rPr>
        <w:t xml:space="preserve">     </w:t>
      </w:r>
      <w:r>
        <w:rPr>
          <w:rStyle w:val="HTML1"/>
          <w:color w:val="333333"/>
          <w:bdr w:val="none" w:sz="0" w:space="0" w:color="auto" w:frame="1"/>
        </w:rPr>
        <w:t>с</w:t>
      </w:r>
      <w:r>
        <w:rPr>
          <w:rStyle w:val="HTML1"/>
          <w:rFonts w:ascii="Monaco" w:hAnsi="Monaco" w:cs="Monaco"/>
          <w:color w:val="333333"/>
          <w:bdr w:val="none" w:sz="0" w:space="0" w:color="auto" w:frame="1"/>
        </w:rPr>
        <w:t xml:space="preserve"> </w:t>
      </w:r>
      <w:r>
        <w:rPr>
          <w:rStyle w:val="HTML1"/>
          <w:color w:val="333333"/>
          <w:bdr w:val="none" w:sz="0" w:space="0" w:color="auto" w:frame="1"/>
        </w:rPr>
        <w:t>сохранёнными</w:t>
      </w:r>
      <w:r>
        <w:rPr>
          <w:rStyle w:val="HTML1"/>
          <w:rFonts w:ascii="Monaco" w:hAnsi="Monaco" w:cs="Monaco"/>
          <w:color w:val="333333"/>
          <w:bdr w:val="none" w:sz="0" w:space="0" w:color="auto" w:frame="1"/>
        </w:rPr>
        <w:t xml:space="preserve"> </w:t>
      </w:r>
      <w:r>
        <w:rPr>
          <w:rStyle w:val="HTML1"/>
          <w:color w:val="333333"/>
          <w:bdr w:val="none" w:sz="0" w:space="0" w:color="auto" w:frame="1"/>
        </w:rPr>
        <w:t>пробелами</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 xml:space="preserve">                     </w:t>
      </w:r>
      <w:r>
        <w:rPr>
          <w:rStyle w:val="HTML1"/>
          <w:color w:val="333333"/>
          <w:bdr w:val="none" w:sz="0" w:space="0" w:color="auto" w:frame="1"/>
        </w:rPr>
        <w:t>и</w:t>
      </w:r>
      <w:r>
        <w:rPr>
          <w:rStyle w:val="HTML1"/>
          <w:rFonts w:ascii="Monaco" w:hAnsi="Monaco" w:cs="Monaco"/>
          <w:color w:val="333333"/>
          <w:bdr w:val="none" w:sz="0" w:space="0" w:color="auto" w:frame="1"/>
        </w:rPr>
        <w:t xml:space="preserve"> </w:t>
      </w:r>
      <w:r>
        <w:rPr>
          <w:rStyle w:val="HTML1"/>
          <w:color w:val="333333"/>
          <w:bdr w:val="none" w:sz="0" w:space="0" w:color="auto" w:frame="1"/>
        </w:rPr>
        <w:t>переносами</w:t>
      </w:r>
      <w:r>
        <w:rPr>
          <w:rStyle w:val="HTML1"/>
          <w:rFonts w:ascii="Monaco" w:hAnsi="Monaco" w:cs="Monaco"/>
          <w:color w:val="333333"/>
          <w:bdr w:val="none" w:sz="0" w:space="0" w:color="auto" w:frame="1"/>
        </w:rPr>
        <w:t xml:space="preserve"> </w:t>
      </w:r>
      <w:r>
        <w:rPr>
          <w:rStyle w:val="HTML1"/>
          <w:color w:val="333333"/>
          <w:bdr w:val="none" w:sz="0" w:space="0" w:color="auto" w:frame="1"/>
        </w:rPr>
        <w:t>строк</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pre</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Fonts w:ascii="Monaco" w:hAnsi="Monaco"/>
          <w:color w:val="333333"/>
          <w:sz w:val="22"/>
          <w:szCs w:val="22"/>
        </w:rPr>
      </w:pPr>
      <w:r>
        <w:rPr>
          <w:color w:val="333333"/>
          <w:sz w:val="22"/>
          <w:szCs w:val="22"/>
        </w:rPr>
        <w:t>Пример</w:t>
      </w:r>
    </w:p>
    <w:p w:rsidR="00691EFD" w:rsidRDefault="00691EFD" w:rsidP="00691EFD">
      <w:pPr>
        <w:pStyle w:val="HTML"/>
        <w:shd w:val="clear" w:color="auto" w:fill="F8F8F8"/>
        <w:spacing w:before="272" w:after="272"/>
        <w:ind w:left="-204"/>
        <w:rPr>
          <w:rFonts w:ascii="Monaco" w:hAnsi="Monaco"/>
          <w:color w:val="333333"/>
          <w:sz w:val="22"/>
          <w:szCs w:val="22"/>
        </w:rPr>
      </w:pPr>
      <w:r>
        <w:rPr>
          <w:rFonts w:ascii="Monaco" w:hAnsi="Monaco"/>
          <w:color w:val="333333"/>
          <w:sz w:val="22"/>
          <w:szCs w:val="22"/>
        </w:rPr>
        <w:t xml:space="preserve">        </w:t>
      </w:r>
      <w:proofErr w:type="spellStart"/>
      <w:r>
        <w:rPr>
          <w:color w:val="333333"/>
          <w:sz w:val="22"/>
          <w:szCs w:val="22"/>
        </w:rPr>
        <w:t>преформатированного</w:t>
      </w:r>
      <w:proofErr w:type="spellEnd"/>
    </w:p>
    <w:p w:rsidR="00691EFD" w:rsidRDefault="00691EFD" w:rsidP="00691EFD">
      <w:pPr>
        <w:pStyle w:val="HTML"/>
        <w:shd w:val="clear" w:color="auto" w:fill="F8F8F8"/>
        <w:spacing w:before="272" w:after="272"/>
        <w:ind w:left="-204"/>
        <w:rPr>
          <w:rFonts w:ascii="Monaco" w:hAnsi="Monaco"/>
          <w:color w:val="333333"/>
          <w:sz w:val="22"/>
          <w:szCs w:val="22"/>
        </w:rPr>
      </w:pPr>
      <w:r>
        <w:rPr>
          <w:rFonts w:ascii="Monaco" w:hAnsi="Monaco"/>
          <w:color w:val="333333"/>
          <w:sz w:val="22"/>
          <w:szCs w:val="22"/>
        </w:rPr>
        <w:t xml:space="preserve">        </w:t>
      </w:r>
      <w:r>
        <w:rPr>
          <w:color w:val="333333"/>
          <w:sz w:val="22"/>
          <w:szCs w:val="22"/>
        </w:rPr>
        <w:t>текста</w:t>
      </w:r>
      <w:r>
        <w:rPr>
          <w:rFonts w:ascii="Monaco" w:hAnsi="Monaco" w:cs="Monaco"/>
          <w:color w:val="333333"/>
          <w:sz w:val="22"/>
          <w:szCs w:val="22"/>
        </w:rPr>
        <w:t xml:space="preserve">     </w:t>
      </w:r>
      <w:r>
        <w:rPr>
          <w:color w:val="333333"/>
          <w:sz w:val="22"/>
          <w:szCs w:val="22"/>
        </w:rPr>
        <w:t>с</w:t>
      </w:r>
      <w:r>
        <w:rPr>
          <w:rFonts w:ascii="Monaco" w:hAnsi="Monaco" w:cs="Monaco"/>
          <w:color w:val="333333"/>
          <w:sz w:val="22"/>
          <w:szCs w:val="22"/>
        </w:rPr>
        <w:t xml:space="preserve"> </w:t>
      </w:r>
      <w:r>
        <w:rPr>
          <w:color w:val="333333"/>
          <w:sz w:val="22"/>
          <w:szCs w:val="22"/>
        </w:rPr>
        <w:t>сохранёнными</w:t>
      </w:r>
      <w:r>
        <w:rPr>
          <w:rFonts w:ascii="Monaco" w:hAnsi="Monaco" w:cs="Monaco"/>
          <w:color w:val="333333"/>
          <w:sz w:val="22"/>
          <w:szCs w:val="22"/>
        </w:rPr>
        <w:t xml:space="preserve"> </w:t>
      </w:r>
      <w:r>
        <w:rPr>
          <w:color w:val="333333"/>
          <w:sz w:val="22"/>
          <w:szCs w:val="22"/>
        </w:rPr>
        <w:t>пробелами</w:t>
      </w:r>
    </w:p>
    <w:p w:rsidR="00691EFD" w:rsidRDefault="00691EFD" w:rsidP="00691EFD">
      <w:pPr>
        <w:pStyle w:val="HTML"/>
        <w:shd w:val="clear" w:color="auto" w:fill="F8F8F8"/>
        <w:spacing w:before="272" w:after="272"/>
        <w:ind w:left="-204"/>
        <w:rPr>
          <w:rFonts w:ascii="Monaco" w:hAnsi="Monaco"/>
          <w:color w:val="333333"/>
          <w:sz w:val="22"/>
          <w:szCs w:val="22"/>
        </w:rPr>
      </w:pPr>
      <w:r>
        <w:rPr>
          <w:rFonts w:ascii="Monaco" w:hAnsi="Monaco"/>
          <w:color w:val="333333"/>
          <w:sz w:val="22"/>
          <w:szCs w:val="22"/>
        </w:rPr>
        <w:t xml:space="preserve">                     </w:t>
      </w:r>
      <w:r>
        <w:rPr>
          <w:color w:val="333333"/>
          <w:sz w:val="22"/>
          <w:szCs w:val="22"/>
        </w:rPr>
        <w:t>и</w:t>
      </w:r>
      <w:r>
        <w:rPr>
          <w:rFonts w:ascii="Monaco" w:hAnsi="Monaco" w:cs="Monaco"/>
          <w:color w:val="333333"/>
          <w:sz w:val="22"/>
          <w:szCs w:val="22"/>
        </w:rPr>
        <w:t xml:space="preserve"> </w:t>
      </w:r>
      <w:r>
        <w:rPr>
          <w:color w:val="333333"/>
          <w:sz w:val="22"/>
          <w:szCs w:val="22"/>
        </w:rPr>
        <w:t>переносами</w:t>
      </w:r>
      <w:r>
        <w:rPr>
          <w:rFonts w:ascii="Monaco" w:hAnsi="Monaco" w:cs="Monaco"/>
          <w:color w:val="333333"/>
          <w:sz w:val="22"/>
          <w:szCs w:val="22"/>
        </w:rPr>
        <w:t xml:space="preserve"> </w:t>
      </w:r>
      <w:r>
        <w:rPr>
          <w:color w:val="333333"/>
          <w:sz w:val="22"/>
          <w:szCs w:val="22"/>
        </w:rPr>
        <w:t>строк</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code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Используется для обозначения фрагментов кода.</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С его помощью размечается любой фрагмент текста, который распознается компьютером: код программы, разметки, название файла и так далее. Обычно браузеры отображают текст в теге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code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w:t>
      </w:r>
      <w:proofErr w:type="spellStart"/>
      <w:r>
        <w:rPr>
          <w:rFonts w:ascii="Arial" w:hAnsi="Arial" w:cs="Arial"/>
          <w:color w:val="333333"/>
          <w:sz w:val="22"/>
          <w:szCs w:val="22"/>
        </w:rPr>
        <w:t>моноширинным</w:t>
      </w:r>
      <w:proofErr w:type="spellEnd"/>
      <w:r>
        <w:rPr>
          <w:rFonts w:ascii="Arial" w:hAnsi="Arial" w:cs="Arial"/>
          <w:color w:val="333333"/>
          <w:sz w:val="22"/>
          <w:szCs w:val="22"/>
        </w:rPr>
        <w:t xml:space="preserve"> шрифтом.</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color w:val="333333"/>
          <w:bdr w:val="none" w:sz="0" w:space="0" w:color="auto" w:frame="1"/>
        </w:rPr>
        <w:t>Тег</w:t>
      </w:r>
      <w:r>
        <w:rPr>
          <w:rStyle w:val="HTML1"/>
          <w:rFonts w:ascii="Monaco" w:hAnsi="Monaco" w:cs="Monaco"/>
          <w:color w:val="333333"/>
          <w:bdr w:val="none" w:sz="0" w:space="0" w:color="auto" w:frame="1"/>
        </w:rPr>
        <w:t xml:space="preserve"> &lt;</w:t>
      </w:r>
      <w:proofErr w:type="spellStart"/>
      <w:r>
        <w:rPr>
          <w:rStyle w:val="HTML1"/>
          <w:rFonts w:ascii="Monaco" w:hAnsi="Monaco" w:cs="Monaco"/>
          <w:color w:val="333333"/>
          <w:bdr w:val="none" w:sz="0" w:space="0" w:color="auto" w:frame="1"/>
        </w:rPr>
        <w:t>code</w:t>
      </w:r>
      <w:proofErr w:type="spellEnd"/>
      <w:r>
        <w:rPr>
          <w:rStyle w:val="HTML1"/>
          <w:rFonts w:ascii="Monaco" w:hAnsi="Monaco" w:cs="Monaco"/>
          <w:color w:val="333333"/>
          <w:bdr w:val="none" w:sz="0" w:space="0" w:color="auto" w:frame="1"/>
        </w:rPr>
        <w:t>&gt;</w:t>
      </w:r>
      <w:proofErr w:type="spellStart"/>
      <w:r>
        <w:rPr>
          <w:rStyle w:val="HTML1"/>
          <w:rFonts w:ascii="Monaco" w:hAnsi="Monaco" w:cs="Monaco"/>
          <w:color w:val="333333"/>
          <w:bdr w:val="none" w:sz="0" w:space="0" w:color="auto" w:frame="1"/>
        </w:rPr>
        <w:t>ul</w:t>
      </w:r>
      <w:proofErr w:type="spellEnd"/>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code</w:t>
      </w:r>
      <w:proofErr w:type="spellEnd"/>
      <w:r>
        <w:rPr>
          <w:rStyle w:val="HTML1"/>
          <w:rFonts w:ascii="Monaco" w:hAnsi="Monaco" w:cs="Monaco"/>
          <w:color w:val="333333"/>
          <w:bdr w:val="none" w:sz="0" w:space="0" w:color="auto" w:frame="1"/>
        </w:rPr>
        <w:t xml:space="preserve">&gt; — </w:t>
      </w:r>
      <w:r>
        <w:rPr>
          <w:rStyle w:val="HTML1"/>
          <w:color w:val="333333"/>
          <w:bdr w:val="none" w:sz="0" w:space="0" w:color="auto" w:frame="1"/>
        </w:rPr>
        <w:t>это</w:t>
      </w:r>
      <w:r>
        <w:rPr>
          <w:rStyle w:val="HTML1"/>
          <w:rFonts w:ascii="Monaco" w:hAnsi="Monaco" w:cs="Monaco"/>
          <w:color w:val="333333"/>
          <w:bdr w:val="none" w:sz="0" w:space="0" w:color="auto" w:frame="1"/>
        </w:rPr>
        <w:t xml:space="preserve"> </w:t>
      </w:r>
      <w:r>
        <w:rPr>
          <w:rStyle w:val="HTML1"/>
          <w:color w:val="333333"/>
          <w:bdr w:val="none" w:sz="0" w:space="0" w:color="auto" w:frame="1"/>
        </w:rPr>
        <w:t>неупорядоченный</w:t>
      </w:r>
      <w:r>
        <w:rPr>
          <w:rStyle w:val="HTML1"/>
          <w:rFonts w:ascii="Monaco" w:hAnsi="Monaco" w:cs="Monaco"/>
          <w:color w:val="333333"/>
          <w:bdr w:val="none" w:sz="0" w:space="0" w:color="auto" w:frame="1"/>
        </w:rPr>
        <w:t xml:space="preserve"> </w:t>
      </w:r>
      <w:r>
        <w:rPr>
          <w:rStyle w:val="HTML1"/>
          <w:color w:val="333333"/>
          <w:bdr w:val="none" w:sz="0" w:space="0" w:color="auto" w:frame="1"/>
        </w:rPr>
        <w:t>список</w:t>
      </w:r>
      <w:r>
        <w:rPr>
          <w:rStyle w:val="HTML1"/>
          <w:rFonts w:ascii="Monaco" w:hAnsi="Monaco" w:cs="Monaco"/>
          <w:color w:val="333333"/>
          <w:bdr w:val="none" w:sz="0" w:space="0" w:color="auto" w:frame="1"/>
        </w:rPr>
        <w:t>.</w:t>
      </w:r>
    </w:p>
    <w:p w:rsidR="00691EFD" w:rsidRDefault="00691EFD" w:rsidP="00691EFD">
      <w:pPr>
        <w:shd w:val="clear" w:color="auto" w:fill="FFFFFF"/>
        <w:spacing w:line="340" w:lineRule="atLeast"/>
        <w:rPr>
          <w:rFonts w:ascii="Times New Roman" w:hAnsi="Times New Roman"/>
          <w:color w:val="333333"/>
        </w:rPr>
      </w:pPr>
      <w:r>
        <w:rPr>
          <w:color w:val="333333"/>
        </w:rPr>
        <w:t>Тег </w:t>
      </w:r>
      <w:proofErr w:type="spellStart"/>
      <w:r>
        <w:rPr>
          <w:rStyle w:val="HTML1"/>
          <w:rFonts w:ascii="Monaco" w:eastAsiaTheme="minorHAnsi" w:hAnsi="Monaco"/>
          <w:color w:val="333333"/>
        </w:rPr>
        <w:t>ul</w:t>
      </w:r>
      <w:proofErr w:type="spellEnd"/>
      <w:r>
        <w:rPr>
          <w:color w:val="333333"/>
        </w:rPr>
        <w:t> — это неупорядоченный список.</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code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можно вкладывать внутрь тега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pre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w:t>
      </w:r>
    </w:p>
    <w:p w:rsidR="00691EFD" w:rsidRDefault="00691EFD" w:rsidP="00691EFD">
      <w:pPr>
        <w:pStyle w:val="2"/>
        <w:shd w:val="clear" w:color="auto" w:fill="FFFFFF"/>
        <w:spacing w:before="161" w:after="161" w:line="408" w:lineRule="atLeast"/>
        <w:rPr>
          <w:rFonts w:ascii="inherit" w:hAnsi="inherit" w:cs="Arial"/>
          <w:color w:val="333333"/>
          <w:sz w:val="33"/>
          <w:szCs w:val="33"/>
        </w:rPr>
      </w:pPr>
      <w:r>
        <w:rPr>
          <w:rFonts w:ascii="inherit" w:hAnsi="inherit" w:cs="Arial"/>
          <w:color w:val="333333"/>
          <w:sz w:val="33"/>
          <w:szCs w:val="33"/>
        </w:rPr>
        <w:lastRenderedPageBreak/>
        <w:t>Цитаты</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Небольшие цитаты</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q</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(сокращение от «</w:t>
      </w:r>
      <w:proofErr w:type="spellStart"/>
      <w:r>
        <w:rPr>
          <w:rFonts w:ascii="Arial" w:hAnsi="Arial" w:cs="Arial"/>
          <w:color w:val="333333"/>
          <w:sz w:val="22"/>
          <w:szCs w:val="22"/>
        </w:rPr>
        <w:t>quote</w:t>
      </w:r>
      <w:proofErr w:type="spellEnd"/>
      <w:r>
        <w:rPr>
          <w:rFonts w:ascii="Arial" w:hAnsi="Arial" w:cs="Arial"/>
          <w:color w:val="333333"/>
          <w:sz w:val="22"/>
          <w:szCs w:val="22"/>
        </w:rPr>
        <w:t>»). Предназначен для выделения цитат внутри предложения. Текст внутри тега браузер автоматически обрамляет кавычками, поэтому добавлять кавычки вручную не нужно.</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Источник цитат</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cite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В нём можно указывать помимо адреса источника цитаты ещё и название произведения, откуда цитируется текст, а также имя автора или организации, чей текст цитируется. Содержимое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cite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в браузере выделяется курсивом.</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p</w:t>
      </w:r>
      <w:proofErr w:type="spellEnd"/>
      <w:r>
        <w:rPr>
          <w:rStyle w:val="HTML1"/>
          <w:rFonts w:ascii="Monaco" w:hAnsi="Monaco"/>
          <w:color w:val="333333"/>
          <w:bdr w:val="none" w:sz="0" w:space="0" w:color="auto" w:frame="1"/>
        </w:rPr>
        <w:t>&gt;</w:t>
      </w:r>
      <w:r>
        <w:rPr>
          <w:rStyle w:val="HTML1"/>
          <w:color w:val="333333"/>
          <w:bdr w:val="none" w:sz="0" w:space="0" w:color="auto" w:frame="1"/>
        </w:rPr>
        <w:t>По</w:t>
      </w:r>
      <w:r>
        <w:rPr>
          <w:rStyle w:val="HTML1"/>
          <w:rFonts w:ascii="Monaco" w:hAnsi="Monaco" w:cs="Monaco"/>
          <w:color w:val="333333"/>
          <w:bdr w:val="none" w:sz="0" w:space="0" w:color="auto" w:frame="1"/>
        </w:rPr>
        <w:t xml:space="preserve"> </w:t>
      </w:r>
      <w:r>
        <w:rPr>
          <w:rStyle w:val="HTML1"/>
          <w:color w:val="333333"/>
          <w:bdr w:val="none" w:sz="0" w:space="0" w:color="auto" w:frame="1"/>
        </w:rPr>
        <w:t>словам</w:t>
      </w:r>
      <w:r>
        <w:rPr>
          <w:rStyle w:val="HTML1"/>
          <w:rFonts w:ascii="Monaco" w:hAnsi="Monaco" w:cs="Monaco"/>
          <w:color w:val="333333"/>
          <w:bdr w:val="none" w:sz="0" w:space="0" w:color="auto" w:frame="1"/>
        </w:rPr>
        <w:t xml:space="preserve"> &lt;</w:t>
      </w:r>
      <w:proofErr w:type="spellStart"/>
      <w:r>
        <w:rPr>
          <w:rStyle w:val="HTML1"/>
          <w:rFonts w:ascii="Monaco" w:hAnsi="Monaco" w:cs="Monaco"/>
          <w:color w:val="333333"/>
          <w:bdr w:val="none" w:sz="0" w:space="0" w:color="auto" w:frame="1"/>
        </w:rPr>
        <w:t>cite</w:t>
      </w:r>
      <w:proofErr w:type="spellEnd"/>
      <w:r>
        <w:rPr>
          <w:rStyle w:val="HTML1"/>
          <w:rFonts w:ascii="Monaco" w:hAnsi="Monaco" w:cs="Monaco"/>
          <w:color w:val="333333"/>
          <w:bdr w:val="none" w:sz="0" w:space="0" w:color="auto" w:frame="1"/>
        </w:rPr>
        <w:t>&gt;</w:t>
      </w:r>
      <w:r>
        <w:rPr>
          <w:rStyle w:val="HTML1"/>
          <w:color w:val="333333"/>
          <w:bdr w:val="none" w:sz="0" w:space="0" w:color="auto" w:frame="1"/>
        </w:rPr>
        <w:t>Чарльза</w:t>
      </w:r>
      <w:r>
        <w:rPr>
          <w:rStyle w:val="HTML1"/>
          <w:rFonts w:ascii="Monaco" w:hAnsi="Monaco" w:cs="Monaco"/>
          <w:color w:val="333333"/>
          <w:bdr w:val="none" w:sz="0" w:space="0" w:color="auto" w:frame="1"/>
        </w:rPr>
        <w:t xml:space="preserve"> </w:t>
      </w:r>
      <w:proofErr w:type="spellStart"/>
      <w:r>
        <w:rPr>
          <w:rStyle w:val="HTML1"/>
          <w:color w:val="333333"/>
          <w:bdr w:val="none" w:sz="0" w:space="0" w:color="auto" w:frame="1"/>
        </w:rPr>
        <w:t>Буковски</w:t>
      </w:r>
      <w:proofErr w:type="spellEnd"/>
      <w:r>
        <w:rPr>
          <w:rStyle w:val="HTML1"/>
          <w:rFonts w:ascii="Monaco" w:hAnsi="Monaco" w:cs="Monaco"/>
          <w:color w:val="333333"/>
          <w:bdr w:val="none" w:sz="0" w:space="0" w:color="auto" w:frame="1"/>
        </w:rPr>
        <w:t>&lt;</w:t>
      </w:r>
      <w:r>
        <w:rPr>
          <w:rStyle w:val="HTML1"/>
          <w:rFonts w:ascii="Monaco" w:hAnsi="Monaco"/>
          <w:color w:val="333333"/>
          <w:bdr w:val="none" w:sz="0" w:space="0" w:color="auto" w:frame="1"/>
        </w:rPr>
        <w:t>/</w:t>
      </w:r>
      <w:proofErr w:type="spellStart"/>
      <w:r>
        <w:rPr>
          <w:rStyle w:val="HTML1"/>
          <w:rFonts w:ascii="Monaco" w:hAnsi="Monaco"/>
          <w:color w:val="333333"/>
          <w:bdr w:val="none" w:sz="0" w:space="0" w:color="auto" w:frame="1"/>
        </w:rPr>
        <w:t>cite</w:t>
      </w:r>
      <w:proofErr w:type="spellEnd"/>
      <w:r>
        <w:rPr>
          <w:rStyle w:val="HTML1"/>
          <w:rFonts w:ascii="Monaco" w:hAnsi="Monaco"/>
          <w:color w:val="333333"/>
          <w:bdr w:val="none" w:sz="0" w:space="0" w:color="auto" w:frame="1"/>
        </w:rPr>
        <w:t>&gt; — &lt;</w:t>
      </w:r>
      <w:proofErr w:type="spellStart"/>
      <w:r>
        <w:rPr>
          <w:rStyle w:val="HTML1"/>
          <w:rFonts w:ascii="Monaco" w:hAnsi="Monaco"/>
          <w:color w:val="333333"/>
          <w:bdr w:val="none" w:sz="0" w:space="0" w:color="auto" w:frame="1"/>
        </w:rPr>
        <w:t>q</w:t>
      </w:r>
      <w:proofErr w:type="spellEnd"/>
      <w:r>
        <w:rPr>
          <w:rStyle w:val="HTML1"/>
          <w:rFonts w:ascii="Monaco" w:hAnsi="Monaco"/>
          <w:color w:val="333333"/>
          <w:bdr w:val="none" w:sz="0" w:space="0" w:color="auto" w:frame="1"/>
        </w:rPr>
        <w:t>&gt;</w:t>
      </w:r>
      <w:r>
        <w:rPr>
          <w:rStyle w:val="HTML1"/>
          <w:color w:val="333333"/>
          <w:bdr w:val="none" w:sz="0" w:space="0" w:color="auto" w:frame="1"/>
        </w:rPr>
        <w:t>Интеллектуал</w:t>
      </w:r>
      <w:r>
        <w:rPr>
          <w:rStyle w:val="HTML1"/>
          <w:rFonts w:ascii="Monaco" w:hAnsi="Monaco" w:cs="Monaco"/>
          <w:color w:val="333333"/>
          <w:bdr w:val="none" w:sz="0" w:space="0" w:color="auto" w:frame="1"/>
        </w:rPr>
        <w:t xml:space="preserve"> </w:t>
      </w:r>
      <w:r>
        <w:rPr>
          <w:rStyle w:val="HTML1"/>
          <w:color w:val="333333"/>
          <w:bdr w:val="none" w:sz="0" w:space="0" w:color="auto" w:frame="1"/>
        </w:rPr>
        <w:t>о</w:t>
      </w:r>
      <w:r>
        <w:rPr>
          <w:rStyle w:val="HTML1"/>
          <w:rFonts w:ascii="Monaco" w:hAnsi="Monaco" w:cs="Monaco"/>
          <w:color w:val="333333"/>
          <w:bdr w:val="none" w:sz="0" w:space="0" w:color="auto" w:frame="1"/>
        </w:rPr>
        <w:t xml:space="preserve"> </w:t>
      </w:r>
      <w:r>
        <w:rPr>
          <w:rStyle w:val="HTML1"/>
          <w:color w:val="333333"/>
          <w:bdr w:val="none" w:sz="0" w:space="0" w:color="auto" w:frame="1"/>
        </w:rPr>
        <w:t>простой</w:t>
      </w:r>
      <w:r>
        <w:rPr>
          <w:rStyle w:val="HTML1"/>
          <w:rFonts w:ascii="Monaco" w:hAnsi="Monaco" w:cs="Monaco"/>
          <w:color w:val="333333"/>
          <w:bdr w:val="none" w:sz="0" w:space="0" w:color="auto" w:frame="1"/>
        </w:rPr>
        <w:t xml:space="preserve"> </w:t>
      </w:r>
      <w:r>
        <w:rPr>
          <w:rStyle w:val="HTML1"/>
          <w:color w:val="333333"/>
          <w:bdr w:val="none" w:sz="0" w:space="0" w:color="auto" w:frame="1"/>
        </w:rPr>
        <w:t>вещи</w:t>
      </w:r>
      <w:r>
        <w:rPr>
          <w:rStyle w:val="HTML1"/>
          <w:rFonts w:ascii="Monaco" w:hAnsi="Monaco" w:cs="Monaco"/>
          <w:color w:val="333333"/>
          <w:bdr w:val="none" w:sz="0" w:space="0" w:color="auto" w:frame="1"/>
        </w:rPr>
        <w:t xml:space="preserve"> </w:t>
      </w:r>
      <w:r>
        <w:rPr>
          <w:rStyle w:val="HTML1"/>
          <w:color w:val="333333"/>
          <w:bdr w:val="none" w:sz="0" w:space="0" w:color="auto" w:frame="1"/>
        </w:rPr>
        <w:t>говорит</w:t>
      </w:r>
      <w:r>
        <w:rPr>
          <w:rStyle w:val="HTML1"/>
          <w:rFonts w:ascii="Monaco" w:hAnsi="Monaco" w:cs="Monaco"/>
          <w:color w:val="333333"/>
          <w:bdr w:val="none" w:sz="0" w:space="0" w:color="auto" w:frame="1"/>
        </w:rPr>
        <w:t xml:space="preserve"> </w:t>
      </w:r>
      <w:r>
        <w:rPr>
          <w:rStyle w:val="HTML1"/>
          <w:color w:val="333333"/>
          <w:bdr w:val="none" w:sz="0" w:space="0" w:color="auto" w:frame="1"/>
        </w:rPr>
        <w:t>сложно</w:t>
      </w:r>
      <w:r>
        <w:rPr>
          <w:rStyle w:val="HTML1"/>
          <w:rFonts w:ascii="Monaco" w:hAnsi="Monaco" w:cs="Monaco"/>
          <w:color w:val="333333"/>
          <w:bdr w:val="none" w:sz="0" w:space="0" w:color="auto" w:frame="1"/>
        </w:rPr>
        <w:t xml:space="preserve"> — </w:t>
      </w:r>
      <w:r>
        <w:rPr>
          <w:rStyle w:val="HTML1"/>
          <w:color w:val="333333"/>
          <w:bdr w:val="none" w:sz="0" w:space="0" w:color="auto" w:frame="1"/>
        </w:rPr>
        <w:t>художник</w:t>
      </w:r>
      <w:r>
        <w:rPr>
          <w:rStyle w:val="HTML1"/>
          <w:rFonts w:ascii="Monaco" w:hAnsi="Monaco" w:cs="Monaco"/>
          <w:color w:val="333333"/>
          <w:bdr w:val="none" w:sz="0" w:space="0" w:color="auto" w:frame="1"/>
        </w:rPr>
        <w:t xml:space="preserve"> </w:t>
      </w:r>
      <w:r>
        <w:rPr>
          <w:rStyle w:val="HTML1"/>
          <w:color w:val="333333"/>
          <w:bdr w:val="none" w:sz="0" w:space="0" w:color="auto" w:frame="1"/>
        </w:rPr>
        <w:t>сложную</w:t>
      </w:r>
      <w:r>
        <w:rPr>
          <w:rStyle w:val="HTML1"/>
          <w:rFonts w:ascii="Monaco" w:hAnsi="Monaco" w:cs="Monaco"/>
          <w:color w:val="333333"/>
          <w:bdr w:val="none" w:sz="0" w:space="0" w:color="auto" w:frame="1"/>
        </w:rPr>
        <w:t xml:space="preserve"> </w:t>
      </w:r>
      <w:r>
        <w:rPr>
          <w:rStyle w:val="HTML1"/>
          <w:color w:val="333333"/>
          <w:bdr w:val="none" w:sz="0" w:space="0" w:color="auto" w:frame="1"/>
        </w:rPr>
        <w:t>вещь</w:t>
      </w:r>
      <w:r>
        <w:rPr>
          <w:rStyle w:val="HTML1"/>
          <w:rFonts w:ascii="Monaco" w:hAnsi="Monaco" w:cs="Monaco"/>
          <w:color w:val="333333"/>
          <w:bdr w:val="none" w:sz="0" w:space="0" w:color="auto" w:frame="1"/>
        </w:rPr>
        <w:t xml:space="preserve"> </w:t>
      </w:r>
      <w:r>
        <w:rPr>
          <w:rStyle w:val="HTML1"/>
          <w:color w:val="333333"/>
          <w:bdr w:val="none" w:sz="0" w:space="0" w:color="auto" w:frame="1"/>
        </w:rPr>
        <w:t>описывает</w:t>
      </w:r>
      <w:r>
        <w:rPr>
          <w:rStyle w:val="HTML1"/>
          <w:rFonts w:ascii="Monaco" w:hAnsi="Monaco" w:cs="Monaco"/>
          <w:color w:val="333333"/>
          <w:bdr w:val="none" w:sz="0" w:space="0" w:color="auto" w:frame="1"/>
        </w:rPr>
        <w:t xml:space="preserve"> </w:t>
      </w:r>
      <w:r>
        <w:rPr>
          <w:rStyle w:val="HTML1"/>
          <w:color w:val="333333"/>
          <w:bdr w:val="none" w:sz="0" w:space="0" w:color="auto" w:frame="1"/>
        </w:rPr>
        <w:t>простыми</w:t>
      </w:r>
      <w:r>
        <w:rPr>
          <w:rStyle w:val="HTML1"/>
          <w:rFonts w:ascii="Monaco" w:hAnsi="Monaco" w:cs="Monaco"/>
          <w:color w:val="333333"/>
          <w:bdr w:val="none" w:sz="0" w:space="0" w:color="auto" w:frame="1"/>
        </w:rPr>
        <w:t xml:space="preserve"> </w:t>
      </w:r>
      <w:r>
        <w:rPr>
          <w:rStyle w:val="HTML1"/>
          <w:color w:val="333333"/>
          <w:bdr w:val="none" w:sz="0" w:space="0" w:color="auto" w:frame="1"/>
        </w:rPr>
        <w:t>словами</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q</w:t>
      </w:r>
      <w:proofErr w:type="spellEnd"/>
      <w:r>
        <w:rPr>
          <w:rStyle w:val="HTML1"/>
          <w:rFonts w:ascii="Monaco" w:hAnsi="Monaco" w:cs="Monaco"/>
          <w:color w:val="333333"/>
          <w:bdr w:val="none" w:sz="0" w:space="0" w:color="auto" w:frame="1"/>
        </w:rPr>
        <w:t>&gt;&lt;/</w:t>
      </w:r>
      <w:proofErr w:type="spellStart"/>
      <w:r>
        <w:rPr>
          <w:rStyle w:val="HTML1"/>
          <w:rFonts w:ascii="Monaco" w:hAnsi="Monaco" w:cs="Monaco"/>
          <w:color w:val="333333"/>
          <w:bdr w:val="none" w:sz="0" w:space="0" w:color="auto" w:frame="1"/>
        </w:rPr>
        <w:t>p</w:t>
      </w:r>
      <w:proofErr w:type="spellEnd"/>
      <w:r>
        <w:rPr>
          <w:rStyle w:val="HTML1"/>
          <w:rFonts w:ascii="Monaco" w:hAnsi="Monaco" w:cs="Monaco"/>
          <w:color w:val="333333"/>
          <w:bdr w:val="none" w:sz="0" w:space="0" w:color="auto" w:frame="1"/>
        </w:rPr>
        <w:t>&gt;</w:t>
      </w:r>
    </w:p>
    <w:p w:rsidR="00691EFD" w:rsidRDefault="00691EFD" w:rsidP="00691EFD">
      <w:pPr>
        <w:shd w:val="clear" w:color="auto" w:fill="FFFFFF"/>
        <w:spacing w:line="340" w:lineRule="atLeast"/>
        <w:rPr>
          <w:rFonts w:ascii="Arial" w:hAnsi="Arial" w:cs="Arial"/>
          <w:color w:val="333333"/>
        </w:rPr>
      </w:pPr>
      <w:r>
        <w:rPr>
          <w:rFonts w:ascii="Arial" w:hAnsi="Arial" w:cs="Arial"/>
          <w:color w:val="333333"/>
        </w:rPr>
        <w:t>По словам </w:t>
      </w:r>
      <w:r>
        <w:rPr>
          <w:rStyle w:val="HTML2"/>
          <w:rFonts w:ascii="Arial" w:hAnsi="Arial" w:cs="Arial"/>
          <w:color w:val="333333"/>
        </w:rPr>
        <w:t xml:space="preserve">Чарльза </w:t>
      </w:r>
      <w:proofErr w:type="spellStart"/>
      <w:r>
        <w:rPr>
          <w:rStyle w:val="HTML2"/>
          <w:rFonts w:ascii="Arial" w:hAnsi="Arial" w:cs="Arial"/>
          <w:color w:val="333333"/>
        </w:rPr>
        <w:t>Буковски</w:t>
      </w:r>
      <w:proofErr w:type="spellEnd"/>
      <w:r>
        <w:rPr>
          <w:rFonts w:ascii="Arial" w:hAnsi="Arial" w:cs="Arial"/>
          <w:color w:val="333333"/>
        </w:rPr>
        <w:t> — Интеллектуал о простой вещи говорит сложно — художник сложную вещь описывает простыми словами.</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cite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может быть самостоятельным и не привязываться к цитате:</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p</w:t>
      </w:r>
      <w:proofErr w:type="spellEnd"/>
      <w:r>
        <w:rPr>
          <w:rStyle w:val="HTML1"/>
          <w:rFonts w:ascii="Monaco" w:hAnsi="Monaco"/>
          <w:color w:val="333333"/>
          <w:bdr w:val="none" w:sz="0" w:space="0" w:color="auto" w:frame="1"/>
        </w:rPr>
        <w:t>&gt;</w:t>
      </w:r>
      <w:r>
        <w:rPr>
          <w:rStyle w:val="HTML1"/>
          <w:color w:val="333333"/>
          <w:bdr w:val="none" w:sz="0" w:space="0" w:color="auto" w:frame="1"/>
        </w:rPr>
        <w:t>Какой</w:t>
      </w:r>
      <w:r>
        <w:rPr>
          <w:rStyle w:val="HTML1"/>
          <w:rFonts w:ascii="Monaco" w:hAnsi="Monaco" w:cs="Monaco"/>
          <w:color w:val="333333"/>
          <w:bdr w:val="none" w:sz="0" w:space="0" w:color="auto" w:frame="1"/>
        </w:rPr>
        <w:t xml:space="preserve"> </w:t>
      </w:r>
      <w:r>
        <w:rPr>
          <w:rStyle w:val="HTML1"/>
          <w:color w:val="333333"/>
          <w:bdr w:val="none" w:sz="0" w:space="0" w:color="auto" w:frame="1"/>
        </w:rPr>
        <w:t>доктор</w:t>
      </w:r>
      <w:r>
        <w:rPr>
          <w:rStyle w:val="HTML1"/>
          <w:rFonts w:ascii="Monaco" w:hAnsi="Monaco" w:cs="Monaco"/>
          <w:color w:val="333333"/>
          <w:bdr w:val="none" w:sz="0" w:space="0" w:color="auto" w:frame="1"/>
        </w:rPr>
        <w:t xml:space="preserve"> </w:t>
      </w:r>
      <w:r>
        <w:rPr>
          <w:rStyle w:val="HTML1"/>
          <w:color w:val="333333"/>
          <w:bdr w:val="none" w:sz="0" w:space="0" w:color="auto" w:frame="1"/>
        </w:rPr>
        <w:t>ваш</w:t>
      </w:r>
      <w:r>
        <w:rPr>
          <w:rStyle w:val="HTML1"/>
          <w:rFonts w:ascii="Monaco" w:hAnsi="Monaco" w:cs="Monaco"/>
          <w:color w:val="333333"/>
          <w:bdr w:val="none" w:sz="0" w:space="0" w:color="auto" w:frame="1"/>
        </w:rPr>
        <w:t xml:space="preserve"> </w:t>
      </w:r>
      <w:r>
        <w:rPr>
          <w:rStyle w:val="HTML1"/>
          <w:color w:val="333333"/>
          <w:bdr w:val="none" w:sz="0" w:space="0" w:color="auto" w:frame="1"/>
        </w:rPr>
        <w:t>любимый</w:t>
      </w:r>
      <w:r>
        <w:rPr>
          <w:rStyle w:val="HTML1"/>
          <w:rFonts w:ascii="Monaco" w:hAnsi="Monaco" w:cs="Monaco"/>
          <w:color w:val="333333"/>
          <w:bdr w:val="none" w:sz="0" w:space="0" w:color="auto" w:frame="1"/>
        </w:rPr>
        <w:t xml:space="preserve"> (</w:t>
      </w:r>
      <w:r>
        <w:rPr>
          <w:rStyle w:val="HTML1"/>
          <w:color w:val="333333"/>
          <w:bdr w:val="none" w:sz="0" w:space="0" w:color="auto" w:frame="1"/>
        </w:rPr>
        <w:t>в</w:t>
      </w:r>
      <w:r>
        <w:rPr>
          <w:rStyle w:val="HTML1"/>
          <w:rFonts w:ascii="Monaco" w:hAnsi="Monaco" w:cs="Monaco"/>
          <w:color w:val="333333"/>
          <w:bdr w:val="none" w:sz="0" w:space="0" w:color="auto" w:frame="1"/>
        </w:rPr>
        <w:t xml:space="preserve"> </w:t>
      </w:r>
      <w:r>
        <w:rPr>
          <w:rStyle w:val="HTML1"/>
          <w:color w:val="333333"/>
          <w:bdr w:val="none" w:sz="0" w:space="0" w:color="auto" w:frame="1"/>
        </w:rPr>
        <w:t>сериале</w:t>
      </w:r>
      <w:r>
        <w:rPr>
          <w:rStyle w:val="HTML1"/>
          <w:rFonts w:ascii="Monaco" w:hAnsi="Monaco" w:cs="Monaco"/>
          <w:color w:val="333333"/>
          <w:bdr w:val="none" w:sz="0" w:space="0" w:color="auto" w:frame="1"/>
        </w:rPr>
        <w:t xml:space="preserve"> &lt;</w:t>
      </w:r>
      <w:proofErr w:type="spellStart"/>
      <w:r>
        <w:rPr>
          <w:rStyle w:val="HTML1"/>
          <w:rFonts w:ascii="Monaco" w:hAnsi="Monaco" w:cs="Monaco"/>
          <w:color w:val="333333"/>
          <w:bdr w:val="none" w:sz="0" w:space="0" w:color="auto" w:frame="1"/>
        </w:rPr>
        <w:t>cite</w:t>
      </w:r>
      <w:proofErr w:type="spellEnd"/>
      <w:r>
        <w:rPr>
          <w:rStyle w:val="HTML1"/>
          <w:rFonts w:ascii="Monaco" w:hAnsi="Monaco" w:cs="Monaco"/>
          <w:color w:val="333333"/>
          <w:bdr w:val="none" w:sz="0" w:space="0" w:color="auto" w:frame="1"/>
        </w:rPr>
        <w:t>&gt;</w:t>
      </w:r>
      <w:r>
        <w:rPr>
          <w:rStyle w:val="HTML1"/>
          <w:color w:val="333333"/>
          <w:bdr w:val="none" w:sz="0" w:space="0" w:color="auto" w:frame="1"/>
        </w:rPr>
        <w:t>Доктор</w:t>
      </w:r>
      <w:r>
        <w:rPr>
          <w:rStyle w:val="HTML1"/>
          <w:rFonts w:ascii="Monaco" w:hAnsi="Monaco" w:cs="Monaco"/>
          <w:color w:val="333333"/>
          <w:bdr w:val="none" w:sz="0" w:space="0" w:color="auto" w:frame="1"/>
        </w:rPr>
        <w:t xml:space="preserve"> </w:t>
      </w:r>
      <w:r>
        <w:rPr>
          <w:rStyle w:val="HTML1"/>
          <w:color w:val="333333"/>
          <w:bdr w:val="none" w:sz="0" w:space="0" w:color="auto" w:frame="1"/>
        </w:rPr>
        <w:t>Кто</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cite</w:t>
      </w:r>
      <w:proofErr w:type="spellEnd"/>
      <w:r>
        <w:rPr>
          <w:rStyle w:val="HTML1"/>
          <w:rFonts w:ascii="Monaco" w:hAnsi="Monaco" w:cs="Monaco"/>
          <w:color w:val="333333"/>
          <w:bdr w:val="none" w:sz="0" w:space="0" w:color="auto" w:frame="1"/>
        </w:rPr>
        <w:t>&gt;)?&lt;/</w:t>
      </w:r>
      <w:proofErr w:type="spellStart"/>
      <w:r>
        <w:rPr>
          <w:rStyle w:val="HTML1"/>
          <w:rFonts w:ascii="Monaco" w:hAnsi="Monaco" w:cs="Monaco"/>
          <w:color w:val="333333"/>
          <w:bdr w:val="none" w:sz="0" w:space="0" w:color="auto" w:frame="1"/>
        </w:rPr>
        <w:t>p</w:t>
      </w:r>
      <w:proofErr w:type="spellEnd"/>
      <w:r>
        <w:rPr>
          <w:rStyle w:val="HTML1"/>
          <w:rFonts w:ascii="Monaco" w:hAnsi="Monaco" w:cs="Monaco"/>
          <w:color w:val="333333"/>
          <w:bdr w:val="none" w:sz="0" w:space="0" w:color="auto" w:frame="1"/>
        </w:rPr>
        <w:t>&gt;</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Длинные цитаты</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blockquote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Предназначен для выделения длинных цитат, которые могут состоять из нескольких абзацев. Тег выделяет цитату не как фрагмент текста в предложении, а как отдельный блок текста с отступами.</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blockquote</w:t>
      </w:r>
      <w:proofErr w:type="spellEnd"/>
      <w:r>
        <w:rPr>
          <w:rStyle w:val="HTML1"/>
          <w:rFonts w:ascii="Monaco" w:hAnsi="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p</w:t>
      </w:r>
      <w:proofErr w:type="spellEnd"/>
      <w:r>
        <w:rPr>
          <w:rStyle w:val="HTML1"/>
          <w:rFonts w:ascii="Monaco" w:hAnsi="Monaco"/>
          <w:color w:val="333333"/>
          <w:bdr w:val="none" w:sz="0" w:space="0" w:color="auto" w:frame="1"/>
        </w:rPr>
        <w:t>&gt;</w:t>
      </w:r>
      <w:r>
        <w:rPr>
          <w:rStyle w:val="HTML1"/>
          <w:color w:val="333333"/>
          <w:bdr w:val="none" w:sz="0" w:space="0" w:color="auto" w:frame="1"/>
        </w:rPr>
        <w:t>Ум</w:t>
      </w:r>
      <w:r>
        <w:rPr>
          <w:rStyle w:val="HTML1"/>
          <w:rFonts w:ascii="Monaco" w:hAnsi="Monaco" w:cs="Monaco"/>
          <w:color w:val="333333"/>
          <w:bdr w:val="none" w:sz="0" w:space="0" w:color="auto" w:frame="1"/>
        </w:rPr>
        <w:t xml:space="preserve"> </w:t>
      </w:r>
      <w:r>
        <w:rPr>
          <w:rStyle w:val="HTML1"/>
          <w:color w:val="333333"/>
          <w:bdr w:val="none" w:sz="0" w:space="0" w:color="auto" w:frame="1"/>
        </w:rPr>
        <w:t>ценится</w:t>
      </w:r>
      <w:r>
        <w:rPr>
          <w:rStyle w:val="HTML1"/>
          <w:rFonts w:ascii="Monaco" w:hAnsi="Monaco" w:cs="Monaco"/>
          <w:color w:val="333333"/>
          <w:bdr w:val="none" w:sz="0" w:space="0" w:color="auto" w:frame="1"/>
        </w:rPr>
        <w:t xml:space="preserve"> </w:t>
      </w:r>
      <w:r>
        <w:rPr>
          <w:rStyle w:val="HTML1"/>
          <w:color w:val="333333"/>
          <w:bdr w:val="none" w:sz="0" w:space="0" w:color="auto" w:frame="1"/>
        </w:rPr>
        <w:t>дорого</w:t>
      </w:r>
      <w:r>
        <w:rPr>
          <w:rStyle w:val="HTML1"/>
          <w:rFonts w:ascii="Monaco" w:hAnsi="Monaco" w:cs="Monaco"/>
          <w:color w:val="333333"/>
          <w:bdr w:val="none" w:sz="0" w:space="0" w:color="auto" w:frame="1"/>
        </w:rPr>
        <w:t xml:space="preserve">, </w:t>
      </w:r>
      <w:r>
        <w:rPr>
          <w:rStyle w:val="HTML1"/>
          <w:color w:val="333333"/>
          <w:bdr w:val="none" w:sz="0" w:space="0" w:color="auto" w:frame="1"/>
        </w:rPr>
        <w:t>когда</w:t>
      </w:r>
      <w:r>
        <w:rPr>
          <w:rStyle w:val="HTML1"/>
          <w:rFonts w:ascii="Monaco" w:hAnsi="Monaco" w:cs="Monaco"/>
          <w:color w:val="333333"/>
          <w:bdr w:val="none" w:sz="0" w:space="0" w:color="auto" w:frame="1"/>
        </w:rPr>
        <w:t xml:space="preserve"> </w:t>
      </w:r>
      <w:r>
        <w:rPr>
          <w:rStyle w:val="HTML1"/>
          <w:color w:val="333333"/>
          <w:bdr w:val="none" w:sz="0" w:space="0" w:color="auto" w:frame="1"/>
        </w:rPr>
        <w:t>дешевеет</w:t>
      </w:r>
      <w:r>
        <w:rPr>
          <w:rStyle w:val="HTML1"/>
          <w:rFonts w:ascii="Monaco" w:hAnsi="Monaco" w:cs="Monaco"/>
          <w:color w:val="333333"/>
          <w:bdr w:val="none" w:sz="0" w:space="0" w:color="auto" w:frame="1"/>
        </w:rPr>
        <w:t xml:space="preserve"> </w:t>
      </w:r>
      <w:r>
        <w:rPr>
          <w:rStyle w:val="HTML1"/>
          <w:color w:val="333333"/>
          <w:bdr w:val="none" w:sz="0" w:space="0" w:color="auto" w:frame="1"/>
        </w:rPr>
        <w:t>сила</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p</w:t>
      </w:r>
      <w:proofErr w:type="spellEnd"/>
      <w:r>
        <w:rPr>
          <w:rStyle w:val="HTML1"/>
          <w:rFonts w:ascii="Monaco" w:hAnsi="Monaco" w:cs="Monaco"/>
          <w:color w:val="333333"/>
          <w:bdr w:val="none" w:sz="0" w:space="0" w:color="auto" w:frame="1"/>
        </w:rPr>
        <w:t>&gt;</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Pr>
          <w:rStyle w:val="HTML1"/>
          <w:rFonts w:ascii="Monaco" w:hAnsi="Monaco"/>
          <w:color w:val="333333"/>
          <w:bdr w:val="none" w:sz="0" w:space="0" w:color="auto" w:frame="1"/>
        </w:rPr>
        <w:t xml:space="preserve">  </w:t>
      </w:r>
      <w:r w:rsidRPr="00691EFD">
        <w:rPr>
          <w:rStyle w:val="HTML1"/>
          <w:rFonts w:ascii="Monaco" w:hAnsi="Monaco"/>
          <w:color w:val="333333"/>
          <w:bdr w:val="none" w:sz="0" w:space="0" w:color="auto" w:frame="1"/>
          <w:lang w:val="en-US"/>
        </w:rPr>
        <w:t>&lt;cite&gt;</w:t>
      </w:r>
      <w:r>
        <w:rPr>
          <w:rStyle w:val="HTML1"/>
          <w:color w:val="333333"/>
          <w:bdr w:val="none" w:sz="0" w:space="0" w:color="auto" w:frame="1"/>
        </w:rPr>
        <w:t>Джейсон</w:t>
      </w:r>
      <w:r w:rsidRPr="00691EFD">
        <w:rPr>
          <w:rStyle w:val="HTML1"/>
          <w:rFonts w:ascii="Monaco" w:hAnsi="Monaco" w:cs="Monaco"/>
          <w:color w:val="333333"/>
          <w:bdr w:val="none" w:sz="0" w:space="0" w:color="auto" w:frame="1"/>
          <w:lang w:val="en-US"/>
        </w:rPr>
        <w:t xml:space="preserve"> </w:t>
      </w:r>
      <w:proofErr w:type="spellStart"/>
      <w:r>
        <w:rPr>
          <w:rStyle w:val="HTML1"/>
          <w:color w:val="333333"/>
          <w:bdr w:val="none" w:sz="0" w:space="0" w:color="auto" w:frame="1"/>
        </w:rPr>
        <w:t>Стэтхэм</w:t>
      </w:r>
      <w:proofErr w:type="spellEnd"/>
      <w:r w:rsidRPr="00691EFD">
        <w:rPr>
          <w:rStyle w:val="HTML1"/>
          <w:rFonts w:ascii="Monaco" w:hAnsi="Monaco" w:cs="Monaco"/>
          <w:color w:val="333333"/>
          <w:bdr w:val="none" w:sz="0" w:space="0" w:color="auto" w:frame="1"/>
          <w:lang w:val="en-US"/>
        </w:rPr>
        <w:t>&lt;/cite&gt;</w:t>
      </w:r>
    </w:p>
    <w:p w:rsidR="00691EFD" w:rsidRPr="00691EFD" w:rsidRDefault="00691EFD" w:rsidP="00691EFD">
      <w:pPr>
        <w:pStyle w:val="HTML"/>
        <w:shd w:val="clear" w:color="auto" w:fill="F8F8F8"/>
        <w:spacing w:before="272" w:after="272"/>
        <w:ind w:left="-204"/>
        <w:rPr>
          <w:rFonts w:ascii="Monaco" w:hAnsi="Monaco"/>
          <w:color w:val="333333"/>
          <w:sz w:val="22"/>
          <w:szCs w:val="22"/>
          <w:lang w:val="en-US"/>
        </w:rPr>
      </w:pPr>
      <w:r w:rsidRPr="00691EFD">
        <w:rPr>
          <w:rStyle w:val="HTML1"/>
          <w:rFonts w:ascii="Monaco" w:hAnsi="Monaco"/>
          <w:color w:val="333333"/>
          <w:bdr w:val="none" w:sz="0" w:space="0" w:color="auto" w:frame="1"/>
          <w:lang w:val="en-US"/>
        </w:rPr>
        <w:t>&lt;/blockquote&gt;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 xml:space="preserve">В браузере </w:t>
      </w:r>
      <w:proofErr w:type="spellStart"/>
      <w:r>
        <w:rPr>
          <w:rFonts w:ascii="Arial" w:hAnsi="Arial" w:cs="Arial"/>
          <w:color w:val="333333"/>
          <w:sz w:val="22"/>
          <w:szCs w:val="22"/>
        </w:rPr>
        <w:t>контенту</w:t>
      </w:r>
      <w:proofErr w:type="spellEnd"/>
      <w:r>
        <w:rPr>
          <w:rFonts w:ascii="Arial" w:hAnsi="Arial" w:cs="Arial"/>
          <w:color w:val="333333"/>
          <w:sz w:val="22"/>
          <w:szCs w:val="22"/>
        </w:rPr>
        <w:t xml:space="preserve"> тега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blockquote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обычно добавляется дополнительный отступ слева и справа.</w:t>
      </w:r>
    </w:p>
    <w:p w:rsidR="00691EFD" w:rsidRDefault="00691EFD" w:rsidP="00691EFD">
      <w:pPr>
        <w:shd w:val="clear" w:color="auto" w:fill="FFFFFF"/>
        <w:spacing w:line="340" w:lineRule="atLeast"/>
        <w:rPr>
          <w:rFonts w:ascii="Arial" w:hAnsi="Arial" w:cs="Arial"/>
          <w:color w:val="333333"/>
        </w:rPr>
      </w:pPr>
      <w:r>
        <w:rPr>
          <w:rFonts w:ascii="Arial" w:hAnsi="Arial" w:cs="Arial"/>
          <w:color w:val="333333"/>
        </w:rPr>
        <w:t>Обычный текст.</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Ум ценится дорого, когда дешевеет сила.</w:t>
      </w:r>
    </w:p>
    <w:p w:rsidR="00691EFD" w:rsidRDefault="00691EFD" w:rsidP="00691EFD">
      <w:pPr>
        <w:shd w:val="clear" w:color="auto" w:fill="FFFFFF"/>
        <w:spacing w:line="340" w:lineRule="atLeast"/>
        <w:rPr>
          <w:rFonts w:ascii="Arial" w:hAnsi="Arial" w:cs="Arial"/>
          <w:color w:val="333333"/>
        </w:rPr>
      </w:pPr>
      <w:r>
        <w:rPr>
          <w:rStyle w:val="HTML2"/>
          <w:rFonts w:ascii="Arial" w:hAnsi="Arial" w:cs="Arial"/>
          <w:color w:val="333333"/>
        </w:rPr>
        <w:t xml:space="preserve">Джейсон </w:t>
      </w:r>
      <w:proofErr w:type="spellStart"/>
      <w:r>
        <w:rPr>
          <w:rStyle w:val="HTML2"/>
          <w:rFonts w:ascii="Arial" w:hAnsi="Arial" w:cs="Arial"/>
          <w:color w:val="333333"/>
        </w:rPr>
        <w:t>Стэтхэм</w:t>
      </w:r>
      <w:proofErr w:type="spellEnd"/>
    </w:p>
    <w:p w:rsidR="00691EFD" w:rsidRDefault="00691EFD" w:rsidP="00691EFD">
      <w:pPr>
        <w:pStyle w:val="2"/>
        <w:shd w:val="clear" w:color="auto" w:fill="FFFFFF"/>
        <w:spacing w:before="161" w:after="161" w:line="408" w:lineRule="atLeast"/>
        <w:rPr>
          <w:rFonts w:ascii="inherit" w:hAnsi="inherit" w:cs="Arial"/>
          <w:color w:val="333333"/>
          <w:sz w:val="33"/>
          <w:szCs w:val="33"/>
        </w:rPr>
      </w:pPr>
      <w:r>
        <w:rPr>
          <w:rFonts w:ascii="inherit" w:hAnsi="inherit" w:cs="Arial"/>
          <w:color w:val="333333"/>
          <w:sz w:val="33"/>
          <w:szCs w:val="33"/>
        </w:rPr>
        <w:lastRenderedPageBreak/>
        <w:t>Разметка фрагментов текста</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Символы-мнемоники</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Это особые строки, которые начинаются с амперсанда (&amp;) и заканчиваются точкой с запятой (;). Например, знак </w:t>
      </w:r>
      <w:r>
        <w:rPr>
          <w:rFonts w:ascii="Arial" w:hAnsi="Arial" w:cs="Arial"/>
          <w:i/>
          <w:iCs/>
          <w:color w:val="333333"/>
          <w:sz w:val="22"/>
          <w:szCs w:val="22"/>
        </w:rPr>
        <w:t>меньше</w:t>
      </w:r>
      <w:r>
        <w:rPr>
          <w:rFonts w:ascii="Arial" w:hAnsi="Arial" w:cs="Arial"/>
          <w:color w:val="333333"/>
          <w:sz w:val="22"/>
          <w:szCs w:val="22"/>
        </w:rPr>
        <w:t> на страницу можно вставить мнемоникой </w:t>
      </w:r>
      <w:r>
        <w:rPr>
          <w:rStyle w:val="HTML1"/>
          <w:rFonts w:ascii="Monaco" w:hAnsi="Monaco"/>
          <w:color w:val="333333"/>
          <w:bdr w:val="single" w:sz="6" w:space="1" w:color="D5D5D5" w:frame="1"/>
          <w:shd w:val="clear" w:color="auto" w:fill="F8F8F8"/>
        </w:rPr>
        <w:t>&amp;</w:t>
      </w:r>
      <w:proofErr w:type="spellStart"/>
      <w:r>
        <w:rPr>
          <w:rStyle w:val="HTML1"/>
          <w:rFonts w:ascii="Monaco" w:hAnsi="Monaco"/>
          <w:color w:val="333333"/>
          <w:bdr w:val="single" w:sz="6" w:space="1" w:color="D5D5D5" w:frame="1"/>
          <w:shd w:val="clear" w:color="auto" w:fill="F8F8F8"/>
        </w:rPr>
        <w:t>lt</w:t>
      </w:r>
      <w:proofErr w:type="spellEnd"/>
      <w:r>
        <w:rPr>
          <w:rStyle w:val="HTML1"/>
          <w:rFonts w:ascii="Monaco" w:hAnsi="Monaco"/>
          <w:color w:val="333333"/>
          <w:bdr w:val="single" w:sz="6" w:space="1" w:color="D5D5D5" w:frame="1"/>
          <w:shd w:val="clear" w:color="auto" w:fill="F8F8F8"/>
        </w:rPr>
        <w:t>;</w:t>
      </w:r>
      <w:r>
        <w:rPr>
          <w:rFonts w:ascii="Arial" w:hAnsi="Arial" w:cs="Arial"/>
          <w:color w:val="333333"/>
          <w:sz w:val="22"/>
          <w:szCs w:val="22"/>
        </w:rPr>
        <w:t> (</w:t>
      </w:r>
      <w:proofErr w:type="spellStart"/>
      <w:r>
        <w:rPr>
          <w:rFonts w:ascii="Arial" w:hAnsi="Arial" w:cs="Arial"/>
          <w:color w:val="333333"/>
          <w:sz w:val="22"/>
          <w:szCs w:val="22"/>
        </w:rPr>
        <w:t>less</w:t>
      </w:r>
      <w:proofErr w:type="spellEnd"/>
      <w:r>
        <w:rPr>
          <w:rFonts w:ascii="Arial" w:hAnsi="Arial" w:cs="Arial"/>
          <w:color w:val="333333"/>
          <w:sz w:val="22"/>
          <w:szCs w:val="22"/>
        </w:rPr>
        <w:t xml:space="preserve"> </w:t>
      </w:r>
      <w:proofErr w:type="spellStart"/>
      <w:r>
        <w:rPr>
          <w:rFonts w:ascii="Arial" w:hAnsi="Arial" w:cs="Arial"/>
          <w:color w:val="333333"/>
          <w:sz w:val="22"/>
          <w:szCs w:val="22"/>
        </w:rPr>
        <w:t>than</w:t>
      </w:r>
      <w:proofErr w:type="spellEnd"/>
      <w:r>
        <w:rPr>
          <w:rFonts w:ascii="Arial" w:hAnsi="Arial" w:cs="Arial"/>
          <w:color w:val="333333"/>
          <w:sz w:val="22"/>
          <w:szCs w:val="22"/>
        </w:rPr>
        <w:t>), а знак </w:t>
      </w:r>
      <w:r>
        <w:rPr>
          <w:rFonts w:ascii="Arial" w:hAnsi="Arial" w:cs="Arial"/>
          <w:i/>
          <w:iCs/>
          <w:color w:val="333333"/>
          <w:sz w:val="22"/>
          <w:szCs w:val="22"/>
        </w:rPr>
        <w:t>больше</w:t>
      </w:r>
      <w:r>
        <w:rPr>
          <w:rFonts w:ascii="Arial" w:hAnsi="Arial" w:cs="Arial"/>
          <w:color w:val="333333"/>
          <w:sz w:val="22"/>
          <w:szCs w:val="22"/>
        </w:rPr>
        <w:t> мнемоникой </w:t>
      </w:r>
      <w:r>
        <w:rPr>
          <w:rStyle w:val="HTML1"/>
          <w:rFonts w:ascii="Monaco" w:hAnsi="Monaco"/>
          <w:color w:val="333333"/>
          <w:bdr w:val="single" w:sz="6" w:space="1" w:color="D5D5D5" w:frame="1"/>
          <w:shd w:val="clear" w:color="auto" w:fill="F8F8F8"/>
        </w:rPr>
        <w:t>&amp;</w:t>
      </w:r>
      <w:proofErr w:type="spellStart"/>
      <w:r>
        <w:rPr>
          <w:rStyle w:val="HTML1"/>
          <w:rFonts w:ascii="Monaco" w:hAnsi="Monaco"/>
          <w:color w:val="333333"/>
          <w:bdr w:val="single" w:sz="6" w:space="1" w:color="D5D5D5" w:frame="1"/>
          <w:shd w:val="clear" w:color="auto" w:fill="F8F8F8"/>
        </w:rPr>
        <w:t>gt</w:t>
      </w:r>
      <w:proofErr w:type="spellEnd"/>
      <w:r>
        <w:rPr>
          <w:rStyle w:val="HTML1"/>
          <w:rFonts w:ascii="Monaco" w:hAnsi="Monaco"/>
          <w:color w:val="333333"/>
          <w:bdr w:val="single" w:sz="6" w:space="1" w:color="D5D5D5" w:frame="1"/>
          <w:shd w:val="clear" w:color="auto" w:fill="F8F8F8"/>
        </w:rPr>
        <w:t>;</w:t>
      </w:r>
      <w:r>
        <w:rPr>
          <w:rFonts w:ascii="Arial" w:hAnsi="Arial" w:cs="Arial"/>
          <w:color w:val="333333"/>
          <w:sz w:val="22"/>
          <w:szCs w:val="22"/>
        </w:rPr>
        <w:t> (</w:t>
      </w:r>
      <w:proofErr w:type="spellStart"/>
      <w:r>
        <w:rPr>
          <w:rFonts w:ascii="Arial" w:hAnsi="Arial" w:cs="Arial"/>
          <w:color w:val="333333"/>
          <w:sz w:val="22"/>
          <w:szCs w:val="22"/>
        </w:rPr>
        <w:t>greater</w:t>
      </w:r>
      <w:proofErr w:type="spellEnd"/>
      <w:r>
        <w:rPr>
          <w:rFonts w:ascii="Arial" w:hAnsi="Arial" w:cs="Arial"/>
          <w:color w:val="333333"/>
          <w:sz w:val="22"/>
          <w:szCs w:val="22"/>
        </w:rPr>
        <w:t xml:space="preserve"> </w:t>
      </w:r>
      <w:proofErr w:type="spellStart"/>
      <w:r>
        <w:rPr>
          <w:rFonts w:ascii="Arial" w:hAnsi="Arial" w:cs="Arial"/>
          <w:color w:val="333333"/>
          <w:sz w:val="22"/>
          <w:szCs w:val="22"/>
        </w:rPr>
        <w:t>than</w:t>
      </w:r>
      <w:proofErr w:type="spellEnd"/>
      <w:r>
        <w:rPr>
          <w:rFonts w:ascii="Arial" w:hAnsi="Arial" w:cs="Arial"/>
          <w:color w:val="333333"/>
          <w:sz w:val="22"/>
          <w:szCs w:val="22"/>
        </w:rPr>
        <w: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Некоторые символы в HTML зарезервированы, то есть браузер считает их HTML-кодом. Например, любой текст после знака </w:t>
      </w:r>
      <w:r>
        <w:rPr>
          <w:rFonts w:ascii="Arial" w:hAnsi="Arial" w:cs="Arial"/>
          <w:i/>
          <w:iCs/>
          <w:color w:val="333333"/>
          <w:sz w:val="22"/>
          <w:szCs w:val="22"/>
        </w:rPr>
        <w:t>меньше</w:t>
      </w:r>
      <w:r>
        <w:rPr>
          <w:rFonts w:ascii="Arial" w:hAnsi="Arial" w:cs="Arial"/>
          <w:color w:val="333333"/>
          <w:sz w:val="22"/>
          <w:szCs w:val="22"/>
        </w:rPr>
        <w:t> (&lt;) браузер будет пытаться интерпретировать как тег и на странице не отобразит. Чтобы использовать специальные символы в тексте страницы как обычные символы их нужно заменить на символы-мнемоники.</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&amp;lt;</w:t>
      </w:r>
      <w:r w:rsidRPr="00691EFD">
        <w:rPr>
          <w:rStyle w:val="HTML1"/>
          <w:rFonts w:ascii="Monaco" w:hAnsi="Monaco"/>
          <w:b/>
          <w:bCs/>
          <w:color w:val="333333"/>
          <w:bdr w:val="none" w:sz="0" w:space="0" w:color="auto" w:frame="1"/>
          <w:lang w:val="en-US"/>
        </w:rPr>
        <w:t>ul</w:t>
      </w:r>
      <w:r w:rsidRPr="00691EFD">
        <w:rPr>
          <w:rStyle w:val="HTML1"/>
          <w:rFonts w:ascii="Monaco" w:hAnsi="Monaco"/>
          <w:color w:val="333333"/>
          <w:bdr w:val="none" w:sz="0" w:space="0" w:color="auto" w:frame="1"/>
          <w:lang w:val="en-US"/>
        </w:rPr>
        <w:t>&amp;gt;</w:t>
      </w:r>
    </w:p>
    <w:p w:rsidR="00691EFD" w:rsidRPr="00691EFD" w:rsidRDefault="00691EFD" w:rsidP="00691EFD">
      <w:pPr>
        <w:pStyle w:val="HTML"/>
        <w:shd w:val="clear" w:color="auto" w:fill="F8F8F8"/>
        <w:spacing w:before="272" w:after="272"/>
        <w:ind w:left="-204"/>
        <w:rPr>
          <w:rFonts w:ascii="Monaco" w:hAnsi="Monaco"/>
          <w:color w:val="333333"/>
          <w:sz w:val="22"/>
          <w:szCs w:val="22"/>
          <w:lang w:val="en-US"/>
        </w:rPr>
      </w:pPr>
      <w:r w:rsidRPr="00691EFD">
        <w:rPr>
          <w:rStyle w:val="HTML1"/>
          <w:rFonts w:ascii="Monaco" w:hAnsi="Monaco"/>
          <w:color w:val="333333"/>
          <w:bdr w:val="none" w:sz="0" w:space="0" w:color="auto" w:frame="1"/>
          <w:lang w:val="en-US"/>
        </w:rPr>
        <w:t>&amp;lt;/</w:t>
      </w:r>
      <w:r w:rsidRPr="00691EFD">
        <w:rPr>
          <w:rStyle w:val="HTML1"/>
          <w:rFonts w:ascii="Monaco" w:hAnsi="Monaco"/>
          <w:b/>
          <w:bCs/>
          <w:color w:val="333333"/>
          <w:bdr w:val="none" w:sz="0" w:space="0" w:color="auto" w:frame="1"/>
          <w:lang w:val="en-US"/>
        </w:rPr>
        <w:t>ul</w:t>
      </w:r>
      <w:r w:rsidRPr="00691EFD">
        <w:rPr>
          <w:rStyle w:val="HTML1"/>
          <w:rFonts w:ascii="Monaco" w:hAnsi="Monaco"/>
          <w:color w:val="333333"/>
          <w:bdr w:val="none" w:sz="0" w:space="0" w:color="auto" w:frame="1"/>
          <w:lang w:val="en-US"/>
        </w:rPr>
        <w:t>&amp;gt;</w:t>
      </w:r>
    </w:p>
    <w:p w:rsidR="00691EFD" w:rsidRDefault="00691EFD" w:rsidP="00691EFD">
      <w:pPr>
        <w:shd w:val="clear" w:color="auto" w:fill="FFFFFF"/>
        <w:spacing w:line="340" w:lineRule="atLeast"/>
        <w:rPr>
          <w:rFonts w:ascii="Arial" w:hAnsi="Arial" w:cs="Arial"/>
          <w:color w:val="333333"/>
        </w:rPr>
      </w:pPr>
      <w:r>
        <w:rPr>
          <w:rFonts w:ascii="Arial" w:hAnsi="Arial" w:cs="Arial"/>
          <w:color w:val="333333"/>
        </w:rPr>
        <w:t>&lt;</w:t>
      </w:r>
      <w:proofErr w:type="spellStart"/>
      <w:r>
        <w:rPr>
          <w:rFonts w:ascii="Arial" w:hAnsi="Arial" w:cs="Arial"/>
          <w:color w:val="333333"/>
        </w:rPr>
        <w:t>ul</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ul</w:t>
      </w:r>
      <w:proofErr w:type="spellEnd"/>
      <w:r>
        <w:rPr>
          <w:rFonts w:ascii="Arial" w:hAnsi="Arial" w:cs="Arial"/>
          <w:color w:val="333333"/>
        </w:rPr>
        <w:t>&gt;</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Перенос строк</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br</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(сокращение от «</w:t>
      </w:r>
      <w:proofErr w:type="spellStart"/>
      <w:r>
        <w:rPr>
          <w:rFonts w:ascii="Arial" w:hAnsi="Arial" w:cs="Arial"/>
          <w:color w:val="333333"/>
          <w:sz w:val="22"/>
          <w:szCs w:val="22"/>
        </w:rPr>
        <w:t>line</w:t>
      </w:r>
      <w:proofErr w:type="spellEnd"/>
      <w:r>
        <w:rPr>
          <w:rFonts w:ascii="Arial" w:hAnsi="Arial" w:cs="Arial"/>
          <w:color w:val="333333"/>
          <w:sz w:val="22"/>
          <w:szCs w:val="22"/>
        </w:rPr>
        <w:t xml:space="preserve"> </w:t>
      </w:r>
      <w:proofErr w:type="spellStart"/>
      <w:r>
        <w:rPr>
          <w:rFonts w:ascii="Arial" w:hAnsi="Arial" w:cs="Arial"/>
          <w:color w:val="333333"/>
          <w:sz w:val="22"/>
          <w:szCs w:val="22"/>
        </w:rPr>
        <w:t>break</w:t>
      </w:r>
      <w:proofErr w:type="spellEnd"/>
      <w:r>
        <w:rPr>
          <w:rFonts w:ascii="Arial" w:hAnsi="Arial" w:cs="Arial"/>
          <w:color w:val="333333"/>
          <w:sz w:val="22"/>
          <w:szCs w:val="22"/>
        </w:rPr>
        <w:t>»). Применяется, чтобы вставить в текст перенос строки, не создавая при этом абзац. Например, при разметке стихов или текстов песен.</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Верхний и нижний индексы</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sup</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sub</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Названия образованы от слов «</w:t>
      </w:r>
      <w:proofErr w:type="spellStart"/>
      <w:r>
        <w:rPr>
          <w:rFonts w:ascii="Arial" w:hAnsi="Arial" w:cs="Arial"/>
          <w:color w:val="333333"/>
          <w:sz w:val="22"/>
          <w:szCs w:val="22"/>
        </w:rPr>
        <w:t>superscript</w:t>
      </w:r>
      <w:proofErr w:type="spellEnd"/>
      <w:r>
        <w:rPr>
          <w:rFonts w:ascii="Arial" w:hAnsi="Arial" w:cs="Arial"/>
          <w:color w:val="333333"/>
          <w:sz w:val="22"/>
          <w:szCs w:val="22"/>
        </w:rPr>
        <w:t>» и «</w:t>
      </w:r>
      <w:proofErr w:type="spellStart"/>
      <w:r>
        <w:rPr>
          <w:rFonts w:ascii="Arial" w:hAnsi="Arial" w:cs="Arial"/>
          <w:color w:val="333333"/>
          <w:sz w:val="22"/>
          <w:szCs w:val="22"/>
        </w:rPr>
        <w:t>subscript</w:t>
      </w:r>
      <w:proofErr w:type="spellEnd"/>
      <w:r>
        <w:rPr>
          <w:rFonts w:ascii="Arial" w:hAnsi="Arial" w:cs="Arial"/>
          <w:color w:val="333333"/>
          <w:sz w:val="22"/>
          <w:szCs w:val="22"/>
        </w:rPr>
        <w: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sup</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отображает текст в виде верхнего индекса, а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sub</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отображает текст в виде нижнего индекса.</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Их используют для указания единиц измерения или для написания простых формул:</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20</w:t>
      </w:r>
      <w:r>
        <w:rPr>
          <w:rStyle w:val="HTML1"/>
          <w:color w:val="333333"/>
          <w:bdr w:val="none" w:sz="0" w:space="0" w:color="auto" w:frame="1"/>
        </w:rPr>
        <w:t>м</w:t>
      </w:r>
      <w:r w:rsidRPr="00691EFD">
        <w:rPr>
          <w:rStyle w:val="HTML1"/>
          <w:rFonts w:ascii="Monaco" w:hAnsi="Monaco" w:cs="Monaco"/>
          <w:color w:val="333333"/>
          <w:bdr w:val="none" w:sz="0" w:space="0" w:color="auto" w:frame="1"/>
          <w:lang w:val="en-US"/>
        </w:rPr>
        <w:t>&lt;sup&gt;2&lt;/sup&gt;</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H&lt;sub&gt;2&lt;/sub&gt;O</w:t>
      </w:r>
    </w:p>
    <w:p w:rsidR="00691EFD" w:rsidRPr="00691EFD" w:rsidRDefault="00691EFD" w:rsidP="00691EFD">
      <w:pPr>
        <w:pStyle w:val="HTML"/>
        <w:shd w:val="clear" w:color="auto" w:fill="F8F8F8"/>
        <w:spacing w:before="272" w:after="272"/>
        <w:ind w:left="-204"/>
        <w:rPr>
          <w:rFonts w:ascii="Monaco" w:hAnsi="Monaco"/>
          <w:color w:val="333333"/>
          <w:sz w:val="22"/>
          <w:szCs w:val="22"/>
          <w:lang w:val="en-US"/>
        </w:rPr>
      </w:pPr>
      <w:r w:rsidRPr="00691EFD">
        <w:rPr>
          <w:rStyle w:val="HTML1"/>
          <w:rFonts w:ascii="Monaco" w:hAnsi="Monaco"/>
          <w:color w:val="333333"/>
          <w:bdr w:val="none" w:sz="0" w:space="0" w:color="auto" w:frame="1"/>
          <w:lang w:val="en-US"/>
        </w:rPr>
        <w:t>X&lt;sup&gt;3&lt;/sup&gt;+X&lt;sup&gt;2&lt;/sup&gt;=1</w:t>
      </w:r>
    </w:p>
    <w:p w:rsidR="00691EFD" w:rsidRDefault="00691EFD" w:rsidP="00691EFD">
      <w:pPr>
        <w:shd w:val="clear" w:color="auto" w:fill="FFFFFF"/>
        <w:spacing w:line="340" w:lineRule="atLeast"/>
        <w:rPr>
          <w:rFonts w:ascii="Arial" w:hAnsi="Arial" w:cs="Arial"/>
          <w:color w:val="333333"/>
        </w:rPr>
      </w:pPr>
      <w:r>
        <w:rPr>
          <w:rFonts w:ascii="Arial" w:hAnsi="Arial" w:cs="Arial"/>
          <w:color w:val="333333"/>
        </w:rPr>
        <w:t>20м</w:t>
      </w:r>
      <w:r>
        <w:rPr>
          <w:rFonts w:ascii="Arial" w:hAnsi="Arial" w:cs="Arial"/>
          <w:color w:val="333333"/>
          <w:sz w:val="16"/>
          <w:szCs w:val="16"/>
          <w:vertAlign w:val="superscript"/>
        </w:rPr>
        <w:t>2</w:t>
      </w:r>
      <w:r>
        <w:rPr>
          <w:rFonts w:ascii="Arial" w:hAnsi="Arial" w:cs="Arial"/>
          <w:color w:val="333333"/>
        </w:rPr>
        <w:br/>
        <w:t>H</w:t>
      </w:r>
      <w:r>
        <w:rPr>
          <w:rFonts w:ascii="Arial" w:hAnsi="Arial" w:cs="Arial"/>
          <w:color w:val="333333"/>
          <w:sz w:val="16"/>
          <w:szCs w:val="16"/>
          <w:vertAlign w:val="subscript"/>
        </w:rPr>
        <w:t>2</w:t>
      </w:r>
      <w:r>
        <w:rPr>
          <w:rFonts w:ascii="Arial" w:hAnsi="Arial" w:cs="Arial"/>
          <w:color w:val="333333"/>
        </w:rPr>
        <w:t>O</w:t>
      </w:r>
      <w:r>
        <w:rPr>
          <w:rFonts w:ascii="Arial" w:hAnsi="Arial" w:cs="Arial"/>
          <w:color w:val="333333"/>
        </w:rPr>
        <w:br/>
        <w:t>X</w:t>
      </w:r>
      <w:r>
        <w:rPr>
          <w:rFonts w:ascii="Arial" w:hAnsi="Arial" w:cs="Arial"/>
          <w:color w:val="333333"/>
          <w:sz w:val="16"/>
          <w:szCs w:val="16"/>
          <w:vertAlign w:val="superscript"/>
        </w:rPr>
        <w:t>3</w:t>
      </w:r>
      <w:r>
        <w:rPr>
          <w:rFonts w:ascii="Arial" w:hAnsi="Arial" w:cs="Arial"/>
          <w:color w:val="333333"/>
        </w:rPr>
        <w:t>+X</w:t>
      </w:r>
      <w:r>
        <w:rPr>
          <w:rFonts w:ascii="Arial" w:hAnsi="Arial" w:cs="Arial"/>
          <w:color w:val="333333"/>
          <w:sz w:val="16"/>
          <w:szCs w:val="16"/>
          <w:vertAlign w:val="superscript"/>
        </w:rPr>
        <w:t>2</w:t>
      </w:r>
      <w:r>
        <w:rPr>
          <w:rFonts w:ascii="Arial" w:hAnsi="Arial" w:cs="Arial"/>
          <w:color w:val="333333"/>
        </w:rPr>
        <w:t>=1</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Для создания более сложных формул, эти теги можно использовать внутри друг друга.</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lastRenderedPageBreak/>
        <w:t>Дата и время</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time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С помощью него можно описывать даты одновременно и для человека, и для машины. Для указания даты в машиночитаемом формате ISO 8601 существует атрибут </w:t>
      </w:r>
      <w:proofErr w:type="spellStart"/>
      <w:r>
        <w:rPr>
          <w:rStyle w:val="HTML1"/>
          <w:rFonts w:ascii="Monaco" w:hAnsi="Monaco"/>
          <w:color w:val="333333"/>
          <w:bdr w:val="single" w:sz="6" w:space="1" w:color="D5D5D5" w:frame="1"/>
          <w:shd w:val="clear" w:color="auto" w:fill="F8F8F8"/>
        </w:rPr>
        <w:t>datetime</w:t>
      </w:r>
      <w:proofErr w:type="spellEnd"/>
      <w:r>
        <w:rPr>
          <w:rFonts w:ascii="Arial" w:hAnsi="Arial" w:cs="Arial"/>
          <w:color w:val="333333"/>
          <w:sz w:val="22"/>
          <w:szCs w:val="22"/>
        </w:rPr>
        <w:t> и выглядит так:</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 xml:space="preserve">&lt;time datetime="2016-11-18T09:54"&gt;09:54 </w:t>
      </w:r>
      <w:r>
        <w:rPr>
          <w:rStyle w:val="HTML1"/>
          <w:color w:val="333333"/>
          <w:bdr w:val="none" w:sz="0" w:space="0" w:color="auto" w:frame="1"/>
        </w:rPr>
        <w:t>утра</w:t>
      </w:r>
      <w:r w:rsidRPr="00691EFD">
        <w:rPr>
          <w:rStyle w:val="HTML1"/>
          <w:rFonts w:ascii="Monaco" w:hAnsi="Monaco" w:cs="Monaco"/>
          <w:color w:val="333333"/>
          <w:bdr w:val="none" w:sz="0" w:space="0" w:color="auto" w:frame="1"/>
          <w:lang w:val="en-US"/>
        </w:rPr>
        <w:t>&lt;/time&gt;</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 xml:space="preserve">&lt;time datetime="2015-11-18"&gt;18 </w:t>
      </w:r>
      <w:r>
        <w:rPr>
          <w:rStyle w:val="HTML1"/>
          <w:color w:val="333333"/>
          <w:bdr w:val="none" w:sz="0" w:space="0" w:color="auto" w:frame="1"/>
        </w:rPr>
        <w:t>ноября</w:t>
      </w:r>
      <w:r w:rsidRPr="00691EFD">
        <w:rPr>
          <w:rStyle w:val="HTML1"/>
          <w:rFonts w:ascii="Monaco" w:hAnsi="Monaco" w:cs="Monaco"/>
          <w:color w:val="333333"/>
          <w:bdr w:val="none" w:sz="0" w:space="0" w:color="auto" w:frame="1"/>
          <w:lang w:val="en-US"/>
        </w:rPr>
        <w:t xml:space="preserve"> 2015&lt;/time&gt;</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&lt;time datetime="2018-09-23"&gt;</w:t>
      </w:r>
      <w:r>
        <w:rPr>
          <w:rStyle w:val="HTML1"/>
          <w:color w:val="333333"/>
          <w:bdr w:val="none" w:sz="0" w:space="0" w:color="auto" w:frame="1"/>
        </w:rPr>
        <w:t>в</w:t>
      </w:r>
      <w:r w:rsidRPr="00691EFD">
        <w:rPr>
          <w:rStyle w:val="HTML1"/>
          <w:rFonts w:ascii="Monaco" w:hAnsi="Monaco" w:cs="Monaco"/>
          <w:color w:val="333333"/>
          <w:bdr w:val="none" w:sz="0" w:space="0" w:color="auto" w:frame="1"/>
          <w:lang w:val="en-US"/>
        </w:rPr>
        <w:t xml:space="preserve"> </w:t>
      </w:r>
      <w:r>
        <w:rPr>
          <w:rStyle w:val="HTML1"/>
          <w:color w:val="333333"/>
          <w:bdr w:val="none" w:sz="0" w:space="0" w:color="auto" w:frame="1"/>
        </w:rPr>
        <w:t>прошлую</w:t>
      </w:r>
      <w:r w:rsidRPr="00691EFD">
        <w:rPr>
          <w:rStyle w:val="HTML1"/>
          <w:rFonts w:ascii="Monaco" w:hAnsi="Monaco" w:cs="Monaco"/>
          <w:color w:val="333333"/>
          <w:bdr w:val="none" w:sz="0" w:space="0" w:color="auto" w:frame="1"/>
          <w:lang w:val="en-US"/>
        </w:rPr>
        <w:t xml:space="preserve"> </w:t>
      </w:r>
      <w:r>
        <w:rPr>
          <w:rStyle w:val="HTML1"/>
          <w:color w:val="333333"/>
          <w:bdr w:val="none" w:sz="0" w:space="0" w:color="auto" w:frame="1"/>
        </w:rPr>
        <w:t>субботу</w:t>
      </w:r>
      <w:r w:rsidRPr="00691EFD">
        <w:rPr>
          <w:rStyle w:val="HTML1"/>
          <w:rFonts w:ascii="Monaco" w:hAnsi="Monaco" w:cs="Monaco"/>
          <w:color w:val="333333"/>
          <w:bdr w:val="none" w:sz="0" w:space="0" w:color="auto" w:frame="1"/>
          <w:lang w:val="en-US"/>
        </w:rPr>
        <w:t>&lt;/time&gt;</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time</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datetime=</w:t>
      </w:r>
      <w:proofErr w:type="spellEnd"/>
      <w:r>
        <w:rPr>
          <w:rStyle w:val="HTML1"/>
          <w:rFonts w:ascii="Monaco" w:hAnsi="Monaco"/>
          <w:color w:val="333333"/>
          <w:bdr w:val="none" w:sz="0" w:space="0" w:color="auto" w:frame="1"/>
        </w:rPr>
        <w:t>"2017-04-20"&gt;</w:t>
      </w:r>
      <w:r>
        <w:rPr>
          <w:rStyle w:val="HTML1"/>
          <w:color w:val="333333"/>
          <w:bdr w:val="none" w:sz="0" w:space="0" w:color="auto" w:frame="1"/>
        </w:rPr>
        <w:t>вчера</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time</w:t>
      </w:r>
      <w:proofErr w:type="spellEnd"/>
      <w:r>
        <w:rPr>
          <w:rStyle w:val="HTML1"/>
          <w:rFonts w:ascii="Monaco" w:hAnsi="Monaco" w:cs="Monaco"/>
          <w:color w:val="333333"/>
          <w:bdr w:val="none" w:sz="0" w:space="0" w:color="auto" w:frame="1"/>
        </w:rPr>
        <w:t>&gt;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Браузер отображает только содержимое тега, а содержимое </w:t>
      </w:r>
      <w:proofErr w:type="spellStart"/>
      <w:r>
        <w:rPr>
          <w:rStyle w:val="HTML1"/>
          <w:rFonts w:ascii="Monaco" w:hAnsi="Monaco"/>
          <w:color w:val="333333"/>
          <w:bdr w:val="single" w:sz="6" w:space="1" w:color="D5D5D5" w:frame="1"/>
          <w:shd w:val="clear" w:color="auto" w:fill="F8F8F8"/>
        </w:rPr>
        <w:t>datetime</w:t>
      </w:r>
      <w:proofErr w:type="spellEnd"/>
      <w:r>
        <w:rPr>
          <w:rFonts w:ascii="Arial" w:hAnsi="Arial" w:cs="Arial"/>
          <w:color w:val="333333"/>
          <w:sz w:val="22"/>
          <w:szCs w:val="22"/>
        </w:rPr>
        <w:t> не отображается.</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Акцентирование внимания</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em</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i</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Названия образованы от слов «</w:t>
      </w:r>
      <w:proofErr w:type="spellStart"/>
      <w:r>
        <w:rPr>
          <w:rFonts w:ascii="Arial" w:hAnsi="Arial" w:cs="Arial"/>
          <w:color w:val="333333"/>
          <w:sz w:val="22"/>
          <w:szCs w:val="22"/>
        </w:rPr>
        <w:t>emphasis</w:t>
      </w:r>
      <w:proofErr w:type="spellEnd"/>
      <w:r>
        <w:rPr>
          <w:rFonts w:ascii="Arial" w:hAnsi="Arial" w:cs="Arial"/>
          <w:color w:val="333333"/>
          <w:sz w:val="22"/>
          <w:szCs w:val="22"/>
        </w:rPr>
        <w:t>» и «</w:t>
      </w:r>
      <w:proofErr w:type="spellStart"/>
      <w:r>
        <w:rPr>
          <w:rFonts w:ascii="Arial" w:hAnsi="Arial" w:cs="Arial"/>
          <w:color w:val="333333"/>
          <w:sz w:val="22"/>
          <w:szCs w:val="22"/>
        </w:rPr>
        <w:t>italic</w:t>
      </w:r>
      <w:proofErr w:type="spellEnd"/>
      <w:r>
        <w:rPr>
          <w:rFonts w:ascii="Arial" w:hAnsi="Arial" w:cs="Arial"/>
          <w:color w:val="333333"/>
          <w:sz w:val="22"/>
          <w:szCs w:val="22"/>
        </w:rPr>
        <w:t>». Предназначены для акцентирования внимания на слово или фразу. Визуально оба тега одинаковы, они выделяют текст курсивом.</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em</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определяет текст, на который сделан </w:t>
      </w:r>
      <w:r>
        <w:rPr>
          <w:rFonts w:ascii="Arial" w:hAnsi="Arial" w:cs="Arial"/>
          <w:i/>
          <w:iCs/>
          <w:color w:val="333333"/>
          <w:sz w:val="22"/>
          <w:szCs w:val="22"/>
        </w:rPr>
        <w:t>особый акцент</w:t>
      </w:r>
      <w:r>
        <w:rPr>
          <w:rFonts w:ascii="Arial" w:hAnsi="Arial" w:cs="Arial"/>
          <w:color w:val="333333"/>
          <w:sz w:val="22"/>
          <w:szCs w:val="22"/>
        </w:rPr>
        <w:t>, меняющий смысл предложения.</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color w:val="333333"/>
          <w:bdr w:val="none" w:sz="0" w:space="0" w:color="auto" w:frame="1"/>
        </w:rPr>
        <w:t>Я</w:t>
      </w:r>
      <w:r>
        <w:rPr>
          <w:rStyle w:val="HTML1"/>
          <w:rFonts w:ascii="Monaco" w:hAnsi="Monaco" w:cs="Monaco"/>
          <w:color w:val="333333"/>
          <w:bdr w:val="none" w:sz="0" w:space="0" w:color="auto" w:frame="1"/>
        </w:rPr>
        <w:t xml:space="preserve"> &lt;</w:t>
      </w:r>
      <w:proofErr w:type="spellStart"/>
      <w:r>
        <w:rPr>
          <w:rStyle w:val="HTML1"/>
          <w:rFonts w:ascii="Monaco" w:hAnsi="Monaco" w:cs="Monaco"/>
          <w:color w:val="333333"/>
          <w:bdr w:val="none" w:sz="0" w:space="0" w:color="auto" w:frame="1"/>
        </w:rPr>
        <w:t>em</w:t>
      </w:r>
      <w:proofErr w:type="spellEnd"/>
      <w:r>
        <w:rPr>
          <w:rStyle w:val="HTML1"/>
          <w:rFonts w:ascii="Monaco" w:hAnsi="Monaco" w:cs="Monaco"/>
          <w:color w:val="333333"/>
          <w:bdr w:val="none" w:sz="0" w:space="0" w:color="auto" w:frame="1"/>
        </w:rPr>
        <w:t>&gt;</w:t>
      </w:r>
      <w:r>
        <w:rPr>
          <w:rStyle w:val="HTML1"/>
          <w:color w:val="333333"/>
          <w:bdr w:val="none" w:sz="0" w:space="0" w:color="auto" w:frame="1"/>
        </w:rPr>
        <w:t>просто</w:t>
      </w:r>
      <w:r>
        <w:rPr>
          <w:rStyle w:val="HTML1"/>
          <w:rFonts w:ascii="Monaco" w:hAnsi="Monaco" w:cs="Monaco"/>
          <w:color w:val="333333"/>
          <w:bdr w:val="none" w:sz="0" w:space="0" w:color="auto" w:frame="1"/>
        </w:rPr>
        <w:t xml:space="preserve"> </w:t>
      </w:r>
      <w:r>
        <w:rPr>
          <w:rStyle w:val="HTML1"/>
          <w:color w:val="333333"/>
          <w:bdr w:val="none" w:sz="0" w:space="0" w:color="auto" w:frame="1"/>
        </w:rPr>
        <w:t>обожаю</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em</w:t>
      </w:r>
      <w:proofErr w:type="spellEnd"/>
      <w:r>
        <w:rPr>
          <w:rStyle w:val="HTML1"/>
          <w:rFonts w:ascii="Monaco" w:hAnsi="Monaco" w:cs="Monaco"/>
          <w:color w:val="333333"/>
          <w:bdr w:val="none" w:sz="0" w:space="0" w:color="auto" w:frame="1"/>
        </w:rPr>
        <w:t xml:space="preserve">&gt; </w:t>
      </w:r>
      <w:r>
        <w:rPr>
          <w:rStyle w:val="HTML1"/>
          <w:color w:val="333333"/>
          <w:bdr w:val="none" w:sz="0" w:space="0" w:color="auto" w:frame="1"/>
        </w:rPr>
        <w:t>холодные</w:t>
      </w:r>
      <w:r>
        <w:rPr>
          <w:rStyle w:val="HTML1"/>
          <w:rFonts w:ascii="Monaco" w:hAnsi="Monaco" w:cs="Monaco"/>
          <w:color w:val="333333"/>
          <w:bdr w:val="none" w:sz="0" w:space="0" w:color="auto" w:frame="1"/>
        </w:rPr>
        <w:t xml:space="preserve"> </w:t>
      </w:r>
      <w:r>
        <w:rPr>
          <w:rStyle w:val="HTML1"/>
          <w:color w:val="333333"/>
          <w:bdr w:val="none" w:sz="0" w:space="0" w:color="auto" w:frame="1"/>
        </w:rPr>
        <w:t>зимние</w:t>
      </w:r>
      <w:r>
        <w:rPr>
          <w:rStyle w:val="HTML1"/>
          <w:rFonts w:ascii="Monaco" w:hAnsi="Monaco" w:cs="Monaco"/>
          <w:color w:val="333333"/>
          <w:bdr w:val="none" w:sz="0" w:space="0" w:color="auto" w:frame="1"/>
        </w:rPr>
        <w:t xml:space="preserve"> </w:t>
      </w:r>
      <w:r>
        <w:rPr>
          <w:rStyle w:val="HTML1"/>
          <w:color w:val="333333"/>
          <w:bdr w:val="none" w:sz="0" w:space="0" w:color="auto" w:frame="1"/>
        </w:rPr>
        <w:t>дни</w:t>
      </w:r>
      <w:r>
        <w:rPr>
          <w:rStyle w:val="HTML1"/>
          <w:rFonts w:ascii="Monaco" w:hAnsi="Monaco" w:cs="Monaco"/>
          <w:color w:val="333333"/>
          <w:bdr w:val="none" w:sz="0" w:space="0" w:color="auto" w:frame="1"/>
        </w:rPr>
        <w: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i</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применяется для обозначения текста, который отличается от окружающего текста, но не является более важным. Например, в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i</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можно заключать </w:t>
      </w:r>
      <w:r>
        <w:rPr>
          <w:rFonts w:ascii="Arial" w:hAnsi="Arial" w:cs="Arial"/>
          <w:i/>
          <w:iCs/>
          <w:color w:val="333333"/>
          <w:sz w:val="22"/>
          <w:szCs w:val="22"/>
        </w:rPr>
        <w:t>названия</w:t>
      </w:r>
      <w:r>
        <w:rPr>
          <w:rFonts w:ascii="Arial" w:hAnsi="Arial" w:cs="Arial"/>
          <w:color w:val="333333"/>
          <w:sz w:val="22"/>
          <w:szCs w:val="22"/>
        </w:rPr>
        <w:t>, </w:t>
      </w:r>
      <w:r>
        <w:rPr>
          <w:rFonts w:ascii="Arial" w:hAnsi="Arial" w:cs="Arial"/>
          <w:i/>
          <w:iCs/>
          <w:color w:val="333333"/>
          <w:sz w:val="22"/>
          <w:szCs w:val="22"/>
        </w:rPr>
        <w:t>термины</w:t>
      </w:r>
      <w:r>
        <w:rPr>
          <w:rFonts w:ascii="Arial" w:hAnsi="Arial" w:cs="Arial"/>
          <w:color w:val="333333"/>
          <w:sz w:val="22"/>
          <w:szCs w:val="22"/>
        </w:rPr>
        <w:t>, </w:t>
      </w:r>
      <w:r>
        <w:rPr>
          <w:rFonts w:ascii="Arial" w:hAnsi="Arial" w:cs="Arial"/>
          <w:i/>
          <w:iCs/>
          <w:color w:val="333333"/>
          <w:sz w:val="22"/>
          <w:szCs w:val="22"/>
        </w:rPr>
        <w:t>иностранные слова</w:t>
      </w:r>
      <w:r>
        <w:rPr>
          <w:rFonts w:ascii="Arial" w:hAnsi="Arial" w:cs="Arial"/>
          <w:color w:val="333333"/>
          <w:sz w:val="22"/>
          <w:szCs w:val="22"/>
        </w:rPr>
        <w:t>. Также в этот тег можно обернуть </w:t>
      </w:r>
      <w:r>
        <w:rPr>
          <w:rFonts w:ascii="Arial" w:hAnsi="Arial" w:cs="Arial"/>
          <w:i/>
          <w:iCs/>
          <w:color w:val="333333"/>
          <w:sz w:val="22"/>
          <w:szCs w:val="22"/>
        </w:rPr>
        <w:t>мысли</w:t>
      </w:r>
      <w:r>
        <w:rPr>
          <w:rFonts w:ascii="Arial" w:hAnsi="Arial" w:cs="Arial"/>
          <w:color w:val="333333"/>
          <w:sz w:val="22"/>
          <w:szCs w:val="22"/>
        </w:rPr>
        <w:t> героя. В речи такой текст обычно выделяется интонационно:</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color w:val="333333"/>
          <w:bdr w:val="none" w:sz="0" w:space="0" w:color="auto" w:frame="1"/>
        </w:rPr>
        <w:t>Он</w:t>
      </w:r>
      <w:r>
        <w:rPr>
          <w:rStyle w:val="HTML1"/>
          <w:rFonts w:ascii="Monaco" w:hAnsi="Monaco" w:cs="Monaco"/>
          <w:color w:val="333333"/>
          <w:bdr w:val="none" w:sz="0" w:space="0" w:color="auto" w:frame="1"/>
        </w:rPr>
        <w:t xml:space="preserve"> </w:t>
      </w:r>
      <w:r>
        <w:rPr>
          <w:rStyle w:val="HTML1"/>
          <w:color w:val="333333"/>
          <w:bdr w:val="none" w:sz="0" w:space="0" w:color="auto" w:frame="1"/>
        </w:rPr>
        <w:t>взглянул</w:t>
      </w:r>
      <w:r>
        <w:rPr>
          <w:rStyle w:val="HTML1"/>
          <w:rFonts w:ascii="Monaco" w:hAnsi="Monaco" w:cs="Monaco"/>
          <w:color w:val="333333"/>
          <w:bdr w:val="none" w:sz="0" w:space="0" w:color="auto" w:frame="1"/>
        </w:rPr>
        <w:t xml:space="preserve"> </w:t>
      </w:r>
      <w:r>
        <w:rPr>
          <w:rStyle w:val="HTML1"/>
          <w:color w:val="333333"/>
          <w:bdr w:val="none" w:sz="0" w:space="0" w:color="auto" w:frame="1"/>
        </w:rPr>
        <w:t>в</w:t>
      </w:r>
      <w:r>
        <w:rPr>
          <w:rStyle w:val="HTML1"/>
          <w:rFonts w:ascii="Monaco" w:hAnsi="Monaco" w:cs="Monaco"/>
          <w:color w:val="333333"/>
          <w:bdr w:val="none" w:sz="0" w:space="0" w:color="auto" w:frame="1"/>
        </w:rPr>
        <w:t xml:space="preserve"> </w:t>
      </w:r>
      <w:r>
        <w:rPr>
          <w:rStyle w:val="HTML1"/>
          <w:color w:val="333333"/>
          <w:bdr w:val="none" w:sz="0" w:space="0" w:color="auto" w:frame="1"/>
        </w:rPr>
        <w:t>окно</w:t>
      </w:r>
      <w:r>
        <w:rPr>
          <w:rStyle w:val="HTML1"/>
          <w:rFonts w:ascii="Monaco" w:hAnsi="Monaco" w:cs="Monaco"/>
          <w:color w:val="333333"/>
          <w:bdr w:val="none" w:sz="0" w:space="0" w:color="auto" w:frame="1"/>
        </w:rPr>
        <w:t xml:space="preserve"> </w:t>
      </w:r>
      <w:r>
        <w:rPr>
          <w:rStyle w:val="HTML1"/>
          <w:color w:val="333333"/>
          <w:bdr w:val="none" w:sz="0" w:space="0" w:color="auto" w:frame="1"/>
        </w:rPr>
        <w:t>и</w:t>
      </w:r>
      <w:r>
        <w:rPr>
          <w:rStyle w:val="HTML1"/>
          <w:rFonts w:ascii="Monaco" w:hAnsi="Monaco" w:cs="Monaco"/>
          <w:color w:val="333333"/>
          <w:bdr w:val="none" w:sz="0" w:space="0" w:color="auto" w:frame="1"/>
        </w:rPr>
        <w:t xml:space="preserve"> </w:t>
      </w:r>
      <w:r>
        <w:rPr>
          <w:rStyle w:val="HTML1"/>
          <w:color w:val="333333"/>
          <w:bdr w:val="none" w:sz="0" w:space="0" w:color="auto" w:frame="1"/>
        </w:rPr>
        <w:t>подумал</w:t>
      </w:r>
      <w:r>
        <w:rPr>
          <w:rStyle w:val="HTML1"/>
          <w:rFonts w:ascii="Monaco" w:hAnsi="Monaco" w:cs="Monaco"/>
          <w:color w:val="333333"/>
          <w:bdr w:val="none" w:sz="0" w:space="0" w:color="auto" w:frame="1"/>
        </w:rPr>
        <w:t xml:space="preserve"> — &lt;</w:t>
      </w:r>
      <w:proofErr w:type="spellStart"/>
      <w:r>
        <w:rPr>
          <w:rStyle w:val="HTML1"/>
          <w:rFonts w:ascii="Monaco" w:hAnsi="Monaco" w:cs="Monaco"/>
          <w:color w:val="333333"/>
          <w:bdr w:val="none" w:sz="0" w:space="0" w:color="auto" w:frame="1"/>
        </w:rPr>
        <w:t>i</w:t>
      </w:r>
      <w:proofErr w:type="spellEnd"/>
      <w:r>
        <w:rPr>
          <w:rStyle w:val="HTML1"/>
          <w:rFonts w:ascii="Monaco" w:hAnsi="Monaco" w:cs="Monaco"/>
          <w:color w:val="333333"/>
          <w:bdr w:val="none" w:sz="0" w:space="0" w:color="auto" w:frame="1"/>
        </w:rPr>
        <w:t>&gt;</w:t>
      </w:r>
      <w:r>
        <w:rPr>
          <w:rStyle w:val="HTML1"/>
          <w:color w:val="333333"/>
          <w:bdr w:val="none" w:sz="0" w:space="0" w:color="auto" w:frame="1"/>
        </w:rPr>
        <w:t>такого</w:t>
      </w:r>
      <w:r>
        <w:rPr>
          <w:rStyle w:val="HTML1"/>
          <w:rFonts w:ascii="Monaco" w:hAnsi="Monaco" w:cs="Monaco"/>
          <w:color w:val="333333"/>
          <w:bdr w:val="none" w:sz="0" w:space="0" w:color="auto" w:frame="1"/>
        </w:rPr>
        <w:t xml:space="preserve"> </w:t>
      </w:r>
      <w:r>
        <w:rPr>
          <w:rStyle w:val="HTML1"/>
          <w:color w:val="333333"/>
          <w:bdr w:val="none" w:sz="0" w:space="0" w:color="auto" w:frame="1"/>
        </w:rPr>
        <w:t>просто</w:t>
      </w:r>
      <w:r>
        <w:rPr>
          <w:rStyle w:val="HTML1"/>
          <w:rFonts w:ascii="Monaco" w:hAnsi="Monaco" w:cs="Monaco"/>
          <w:color w:val="333333"/>
          <w:bdr w:val="none" w:sz="0" w:space="0" w:color="auto" w:frame="1"/>
        </w:rPr>
        <w:t xml:space="preserve"> </w:t>
      </w:r>
      <w:r>
        <w:rPr>
          <w:rStyle w:val="HTML1"/>
          <w:color w:val="333333"/>
          <w:bdr w:val="none" w:sz="0" w:space="0" w:color="auto" w:frame="1"/>
        </w:rPr>
        <w:t>не</w:t>
      </w:r>
      <w:r>
        <w:rPr>
          <w:rStyle w:val="HTML1"/>
          <w:rFonts w:ascii="Monaco" w:hAnsi="Monaco" w:cs="Monaco"/>
          <w:color w:val="333333"/>
          <w:bdr w:val="none" w:sz="0" w:space="0" w:color="auto" w:frame="1"/>
        </w:rPr>
        <w:t xml:space="preserve"> </w:t>
      </w:r>
      <w:r>
        <w:rPr>
          <w:rStyle w:val="HTML1"/>
          <w:color w:val="333333"/>
          <w:bdr w:val="none" w:sz="0" w:space="0" w:color="auto" w:frame="1"/>
        </w:rPr>
        <w:t>может</w:t>
      </w:r>
      <w:r>
        <w:rPr>
          <w:rStyle w:val="HTML1"/>
          <w:rFonts w:ascii="Monaco" w:hAnsi="Monaco" w:cs="Monaco"/>
          <w:color w:val="333333"/>
          <w:bdr w:val="none" w:sz="0" w:space="0" w:color="auto" w:frame="1"/>
        </w:rPr>
        <w:t xml:space="preserve"> </w:t>
      </w:r>
      <w:r>
        <w:rPr>
          <w:rStyle w:val="HTML1"/>
          <w:color w:val="333333"/>
          <w:bdr w:val="none" w:sz="0" w:space="0" w:color="auto" w:frame="1"/>
        </w:rPr>
        <w:t>быть</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i</w:t>
      </w:r>
      <w:proofErr w:type="spellEnd"/>
      <w:r>
        <w:rPr>
          <w:rStyle w:val="HTML1"/>
          <w:rFonts w:ascii="Monaco" w:hAnsi="Monaco" w:cs="Monaco"/>
          <w:color w:val="333333"/>
          <w:bdr w:val="none" w:sz="0" w:space="0" w:color="auto" w:frame="1"/>
        </w:rPr>
        <w:t>&gt;!</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Выделение и придание важности</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strong</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b</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Название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b</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образовано от слова «</w:t>
      </w:r>
      <w:proofErr w:type="spellStart"/>
      <w:r>
        <w:rPr>
          <w:rFonts w:ascii="Arial" w:hAnsi="Arial" w:cs="Arial"/>
          <w:color w:val="333333"/>
          <w:sz w:val="22"/>
          <w:szCs w:val="22"/>
        </w:rPr>
        <w:t>bold</w:t>
      </w:r>
      <w:proofErr w:type="spellEnd"/>
      <w:r>
        <w:rPr>
          <w:rFonts w:ascii="Arial" w:hAnsi="Arial" w:cs="Arial"/>
          <w:color w:val="333333"/>
          <w:sz w:val="22"/>
          <w:szCs w:val="22"/>
        </w:rPr>
        <w:t>». Отображаются оба тега одинаково, они выделяют текст жирным.</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strong</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указывает на </w:t>
      </w:r>
      <w:r>
        <w:rPr>
          <w:rFonts w:ascii="Arial" w:hAnsi="Arial" w:cs="Arial"/>
          <w:b/>
          <w:bCs/>
          <w:color w:val="333333"/>
          <w:sz w:val="22"/>
          <w:szCs w:val="22"/>
        </w:rPr>
        <w:t>важность</w:t>
      </w:r>
      <w:r>
        <w:rPr>
          <w:rFonts w:ascii="Arial" w:hAnsi="Arial" w:cs="Arial"/>
          <w:color w:val="333333"/>
          <w:sz w:val="22"/>
          <w:szCs w:val="22"/>
        </w:rPr>
        <w:t xml:space="preserve"> отмеченного текста. Он может использоваться для выделения предупреждений или части документа, которую пользователь должен увидеть </w:t>
      </w:r>
      <w:r>
        <w:rPr>
          <w:rFonts w:ascii="Arial" w:hAnsi="Arial" w:cs="Arial"/>
          <w:color w:val="333333"/>
          <w:sz w:val="22"/>
          <w:szCs w:val="22"/>
        </w:rPr>
        <w:lastRenderedPageBreak/>
        <w:t>раньше остального. При этом обозначение части текста тегом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strong</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не должно изменять смысла предложения.</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strong</w:t>
      </w:r>
      <w:proofErr w:type="spellEnd"/>
      <w:r>
        <w:rPr>
          <w:rStyle w:val="HTML1"/>
          <w:rFonts w:ascii="Monaco" w:hAnsi="Monaco"/>
          <w:color w:val="333333"/>
          <w:bdr w:val="none" w:sz="0" w:space="0" w:color="auto" w:frame="1"/>
        </w:rPr>
        <w:t>&gt;</w:t>
      </w:r>
      <w:r>
        <w:rPr>
          <w:rStyle w:val="HTML1"/>
          <w:color w:val="333333"/>
          <w:bdr w:val="none" w:sz="0" w:space="0" w:color="auto" w:frame="1"/>
        </w:rPr>
        <w:t>Внимание</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strong</w:t>
      </w:r>
      <w:proofErr w:type="spellEnd"/>
      <w:r>
        <w:rPr>
          <w:rStyle w:val="HTML1"/>
          <w:rFonts w:ascii="Monaco" w:hAnsi="Monaco" w:cs="Monaco"/>
          <w:color w:val="333333"/>
          <w:bdr w:val="none" w:sz="0" w:space="0" w:color="auto" w:frame="1"/>
        </w:rPr>
        <w:t xml:space="preserve">&gt; </w:t>
      </w:r>
      <w:r>
        <w:rPr>
          <w:rStyle w:val="HTML1"/>
          <w:color w:val="333333"/>
          <w:bdr w:val="none" w:sz="0" w:space="0" w:color="auto" w:frame="1"/>
        </w:rPr>
        <w:t>Это</w:t>
      </w:r>
      <w:r>
        <w:rPr>
          <w:rStyle w:val="HTML1"/>
          <w:rFonts w:ascii="Monaco" w:hAnsi="Monaco" w:cs="Monaco"/>
          <w:color w:val="333333"/>
          <w:bdr w:val="none" w:sz="0" w:space="0" w:color="auto" w:frame="1"/>
        </w:rPr>
        <w:t xml:space="preserve"> </w:t>
      </w:r>
      <w:r>
        <w:rPr>
          <w:rStyle w:val="HTML1"/>
          <w:color w:val="333333"/>
          <w:bdr w:val="none" w:sz="0" w:space="0" w:color="auto" w:frame="1"/>
        </w:rPr>
        <w:t>место</w:t>
      </w:r>
      <w:r>
        <w:rPr>
          <w:rStyle w:val="HTML1"/>
          <w:rFonts w:ascii="Monaco" w:hAnsi="Monaco" w:cs="Monaco"/>
          <w:color w:val="333333"/>
          <w:bdr w:val="none" w:sz="0" w:space="0" w:color="auto" w:frame="1"/>
        </w:rPr>
        <w:t xml:space="preserve"> </w:t>
      </w:r>
      <w:r>
        <w:rPr>
          <w:rStyle w:val="HTML1"/>
          <w:color w:val="333333"/>
          <w:bdr w:val="none" w:sz="0" w:space="0" w:color="auto" w:frame="1"/>
        </w:rPr>
        <w:t>опасно</w:t>
      </w:r>
      <w:r>
        <w:rPr>
          <w:rStyle w:val="HTML1"/>
          <w:rFonts w:ascii="Monaco" w:hAnsi="Monaco" w:cs="Monaco"/>
          <w:color w:val="333333"/>
          <w:bdr w:val="none" w:sz="0" w:space="0" w:color="auto" w:frame="1"/>
        </w:rPr>
        <w:t>. &lt;</w:t>
      </w:r>
      <w:proofErr w:type="spellStart"/>
      <w:r>
        <w:rPr>
          <w:rStyle w:val="HTML1"/>
          <w:rFonts w:ascii="Monaco" w:hAnsi="Monaco" w:cs="Monaco"/>
          <w:color w:val="333333"/>
          <w:bdr w:val="none" w:sz="0" w:space="0" w:color="auto" w:frame="1"/>
        </w:rPr>
        <w:t>strong</w:t>
      </w:r>
      <w:proofErr w:type="spellEnd"/>
      <w:r>
        <w:rPr>
          <w:rStyle w:val="HTML1"/>
          <w:rFonts w:ascii="Monaco" w:hAnsi="Monaco" w:cs="Monaco"/>
          <w:color w:val="333333"/>
          <w:bdr w:val="none" w:sz="0" w:space="0" w:color="auto" w:frame="1"/>
        </w:rPr>
        <w:t>&gt;</w:t>
      </w:r>
      <w:r>
        <w:rPr>
          <w:rStyle w:val="HTML1"/>
          <w:color w:val="333333"/>
          <w:bdr w:val="none" w:sz="0" w:space="0" w:color="auto" w:frame="1"/>
        </w:rPr>
        <w:t>Вы</w:t>
      </w:r>
      <w:r>
        <w:rPr>
          <w:rStyle w:val="HTML1"/>
          <w:rFonts w:ascii="Monaco" w:hAnsi="Monaco" w:cs="Monaco"/>
          <w:color w:val="333333"/>
          <w:bdr w:val="none" w:sz="0" w:space="0" w:color="auto" w:frame="1"/>
        </w:rPr>
        <w:t xml:space="preserve"> </w:t>
      </w:r>
      <w:r>
        <w:rPr>
          <w:rStyle w:val="HTML1"/>
          <w:color w:val="333333"/>
          <w:bdr w:val="none" w:sz="0" w:space="0" w:color="auto" w:frame="1"/>
        </w:rPr>
        <w:t>можете</w:t>
      </w:r>
      <w:r>
        <w:rPr>
          <w:rStyle w:val="HTML1"/>
          <w:rFonts w:ascii="Monaco" w:hAnsi="Monaco" w:cs="Monaco"/>
          <w:color w:val="333333"/>
          <w:bdr w:val="none" w:sz="0" w:space="0" w:color="auto" w:frame="1"/>
        </w:rPr>
        <w:t xml:space="preserve"> </w:t>
      </w:r>
      <w:r>
        <w:rPr>
          <w:rStyle w:val="HTML1"/>
          <w:color w:val="333333"/>
          <w:bdr w:val="none" w:sz="0" w:space="0" w:color="auto" w:frame="1"/>
        </w:rPr>
        <w:t>упасть</w:t>
      </w:r>
      <w:r>
        <w:rPr>
          <w:rStyle w:val="HTML1"/>
          <w:rFonts w:ascii="Monaco" w:hAnsi="Monaco" w:cs="Monaco"/>
          <w:color w:val="333333"/>
          <w:bdr w:val="none" w:sz="0" w:space="0" w:color="auto" w:frame="1"/>
        </w:rPr>
        <w:t xml:space="preserve"> </w:t>
      </w:r>
      <w:r>
        <w:rPr>
          <w:rStyle w:val="HTML1"/>
          <w:color w:val="333333"/>
          <w:bdr w:val="none" w:sz="0" w:space="0" w:color="auto" w:frame="1"/>
        </w:rPr>
        <w:t>в</w:t>
      </w:r>
      <w:r>
        <w:rPr>
          <w:rStyle w:val="HTML1"/>
          <w:rFonts w:ascii="Monaco" w:hAnsi="Monaco" w:cs="Monaco"/>
          <w:color w:val="333333"/>
          <w:bdr w:val="none" w:sz="0" w:space="0" w:color="auto" w:frame="1"/>
        </w:rPr>
        <w:t xml:space="preserve"> </w:t>
      </w:r>
      <w:r>
        <w:rPr>
          <w:rStyle w:val="HTML1"/>
          <w:color w:val="333333"/>
          <w:bdr w:val="none" w:sz="0" w:space="0" w:color="auto" w:frame="1"/>
        </w:rPr>
        <w:t>пропасть</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strong</w:t>
      </w:r>
      <w:proofErr w:type="spellEnd"/>
      <w:r>
        <w:rPr>
          <w:rStyle w:val="HTML1"/>
          <w:rFonts w:ascii="Monaco" w:hAnsi="Monaco" w:cs="Monaco"/>
          <w:color w:val="333333"/>
          <w:bdr w:val="none" w:sz="0" w:space="0" w:color="auto" w:frame="1"/>
        </w:rPr>
        <w:t xml:space="preserve">&gt;, </w:t>
      </w:r>
      <w:r>
        <w:rPr>
          <w:rStyle w:val="HTML1"/>
          <w:color w:val="333333"/>
          <w:bdr w:val="none" w:sz="0" w:space="0" w:color="auto" w:frame="1"/>
        </w:rPr>
        <w:t>если</w:t>
      </w:r>
      <w:r>
        <w:rPr>
          <w:rStyle w:val="HTML1"/>
          <w:rFonts w:ascii="Monaco" w:hAnsi="Monaco" w:cs="Monaco"/>
          <w:color w:val="333333"/>
          <w:bdr w:val="none" w:sz="0" w:space="0" w:color="auto" w:frame="1"/>
        </w:rPr>
        <w:t xml:space="preserve"> </w:t>
      </w:r>
      <w:r>
        <w:rPr>
          <w:rStyle w:val="HTML1"/>
          <w:color w:val="333333"/>
          <w:bdr w:val="none" w:sz="0" w:space="0" w:color="auto" w:frame="1"/>
        </w:rPr>
        <w:t>подойдёте</w:t>
      </w:r>
      <w:r>
        <w:rPr>
          <w:rStyle w:val="HTML1"/>
          <w:rFonts w:ascii="Monaco" w:hAnsi="Monaco" w:cs="Monaco"/>
          <w:color w:val="333333"/>
          <w:bdr w:val="none" w:sz="0" w:space="0" w:color="auto" w:frame="1"/>
        </w:rPr>
        <w:t xml:space="preserve"> </w:t>
      </w:r>
      <w:r>
        <w:rPr>
          <w:rStyle w:val="HTML1"/>
          <w:color w:val="333333"/>
          <w:bdr w:val="none" w:sz="0" w:space="0" w:color="auto" w:frame="1"/>
        </w:rPr>
        <w:t>близко</w:t>
      </w:r>
      <w:r>
        <w:rPr>
          <w:rStyle w:val="HTML1"/>
          <w:rFonts w:ascii="Monaco" w:hAnsi="Monaco" w:cs="Monaco"/>
          <w:color w:val="333333"/>
          <w:bdr w:val="none" w:sz="0" w:space="0" w:color="auto" w:frame="1"/>
        </w:rPr>
        <w:t xml:space="preserve"> </w:t>
      </w:r>
      <w:r>
        <w:rPr>
          <w:rStyle w:val="HTML1"/>
          <w:color w:val="333333"/>
          <w:bdr w:val="none" w:sz="0" w:space="0" w:color="auto" w:frame="1"/>
        </w:rPr>
        <w:t>к</w:t>
      </w:r>
      <w:r>
        <w:rPr>
          <w:rStyle w:val="HTML1"/>
          <w:rFonts w:ascii="Monaco" w:hAnsi="Monaco" w:cs="Monaco"/>
          <w:color w:val="333333"/>
          <w:bdr w:val="none" w:sz="0" w:space="0" w:color="auto" w:frame="1"/>
        </w:rPr>
        <w:t xml:space="preserve"> </w:t>
      </w:r>
      <w:r>
        <w:rPr>
          <w:rStyle w:val="HTML1"/>
          <w:color w:val="333333"/>
          <w:bdr w:val="none" w:sz="0" w:space="0" w:color="auto" w:frame="1"/>
        </w:rPr>
        <w:t>краю</w:t>
      </w:r>
      <w:r>
        <w:rPr>
          <w:rStyle w:val="HTML1"/>
          <w:rFonts w:ascii="Monaco" w:hAnsi="Monaco" w:cs="Monaco"/>
          <w:color w:val="333333"/>
          <w:bdr w:val="none" w:sz="0" w:space="0" w:color="auto" w:frame="1"/>
        </w:rPr>
        <w:t>.</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b</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предназначен для выделения текста с целью привлечения к нему внимания, но без придания ему особой важности. Использовать его нужно только в случае, когда остальные теги выделения не подходят. Типичный пример — выделение вводного предложения статьи.</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color w:val="333333"/>
          <w:bdr w:val="none" w:sz="0" w:space="0" w:color="auto" w:frame="1"/>
        </w:rPr>
        <w:t>Вы</w:t>
      </w:r>
      <w:r>
        <w:rPr>
          <w:rStyle w:val="HTML1"/>
          <w:rFonts w:ascii="Monaco" w:hAnsi="Monaco" w:cs="Monaco"/>
          <w:color w:val="333333"/>
          <w:bdr w:val="none" w:sz="0" w:space="0" w:color="auto" w:frame="1"/>
        </w:rPr>
        <w:t xml:space="preserve"> </w:t>
      </w:r>
      <w:r>
        <w:rPr>
          <w:rStyle w:val="HTML1"/>
          <w:color w:val="333333"/>
          <w:bdr w:val="none" w:sz="0" w:space="0" w:color="auto" w:frame="1"/>
        </w:rPr>
        <w:t>входите</w:t>
      </w:r>
      <w:r>
        <w:rPr>
          <w:rStyle w:val="HTML1"/>
          <w:rFonts w:ascii="Monaco" w:hAnsi="Monaco" w:cs="Monaco"/>
          <w:color w:val="333333"/>
          <w:bdr w:val="none" w:sz="0" w:space="0" w:color="auto" w:frame="1"/>
        </w:rPr>
        <w:t xml:space="preserve"> </w:t>
      </w:r>
      <w:r>
        <w:rPr>
          <w:rStyle w:val="HTML1"/>
          <w:color w:val="333333"/>
          <w:bdr w:val="none" w:sz="0" w:space="0" w:color="auto" w:frame="1"/>
        </w:rPr>
        <w:t>в</w:t>
      </w:r>
      <w:r>
        <w:rPr>
          <w:rStyle w:val="HTML1"/>
          <w:rFonts w:ascii="Monaco" w:hAnsi="Monaco" w:cs="Monaco"/>
          <w:color w:val="333333"/>
          <w:bdr w:val="none" w:sz="0" w:space="0" w:color="auto" w:frame="1"/>
        </w:rPr>
        <w:t xml:space="preserve"> </w:t>
      </w:r>
      <w:r>
        <w:rPr>
          <w:rStyle w:val="HTML1"/>
          <w:color w:val="333333"/>
          <w:bdr w:val="none" w:sz="0" w:space="0" w:color="auto" w:frame="1"/>
        </w:rPr>
        <w:t>небольшую</w:t>
      </w:r>
      <w:r>
        <w:rPr>
          <w:rStyle w:val="HTML1"/>
          <w:rFonts w:ascii="Monaco" w:hAnsi="Monaco" w:cs="Monaco"/>
          <w:color w:val="333333"/>
          <w:bdr w:val="none" w:sz="0" w:space="0" w:color="auto" w:frame="1"/>
        </w:rPr>
        <w:t xml:space="preserve"> </w:t>
      </w:r>
      <w:r>
        <w:rPr>
          <w:rStyle w:val="HTML1"/>
          <w:color w:val="333333"/>
          <w:bdr w:val="none" w:sz="0" w:space="0" w:color="auto" w:frame="1"/>
        </w:rPr>
        <w:t>комнату</w:t>
      </w:r>
      <w:r>
        <w:rPr>
          <w:rStyle w:val="HTML1"/>
          <w:rFonts w:ascii="Monaco" w:hAnsi="Monaco" w:cs="Monaco"/>
          <w:color w:val="333333"/>
          <w:bdr w:val="none" w:sz="0" w:space="0" w:color="auto" w:frame="1"/>
        </w:rPr>
        <w:t xml:space="preserve">. </w:t>
      </w:r>
      <w:r>
        <w:rPr>
          <w:rStyle w:val="HTML1"/>
          <w:color w:val="333333"/>
          <w:bdr w:val="none" w:sz="0" w:space="0" w:color="auto" w:frame="1"/>
        </w:rPr>
        <w:t>Ваш</w:t>
      </w:r>
      <w:r>
        <w:rPr>
          <w:rStyle w:val="HTML1"/>
          <w:rFonts w:ascii="Monaco" w:hAnsi="Monaco" w:cs="Monaco"/>
          <w:color w:val="333333"/>
          <w:bdr w:val="none" w:sz="0" w:space="0" w:color="auto" w:frame="1"/>
        </w:rPr>
        <w:t xml:space="preserve"> &lt;</w:t>
      </w:r>
      <w:proofErr w:type="spellStart"/>
      <w:r>
        <w:rPr>
          <w:rStyle w:val="HTML1"/>
          <w:rFonts w:ascii="Monaco" w:hAnsi="Monaco" w:cs="Monaco"/>
          <w:color w:val="333333"/>
          <w:bdr w:val="none" w:sz="0" w:space="0" w:color="auto" w:frame="1"/>
        </w:rPr>
        <w:t>b</w:t>
      </w:r>
      <w:proofErr w:type="spellEnd"/>
      <w:r>
        <w:rPr>
          <w:rStyle w:val="HTML1"/>
          <w:rFonts w:ascii="Monaco" w:hAnsi="Monaco" w:cs="Monaco"/>
          <w:color w:val="333333"/>
          <w:bdr w:val="none" w:sz="0" w:space="0" w:color="auto" w:frame="1"/>
        </w:rPr>
        <w:t>&gt;</w:t>
      </w:r>
      <w:r>
        <w:rPr>
          <w:rStyle w:val="HTML1"/>
          <w:color w:val="333333"/>
          <w:bdr w:val="none" w:sz="0" w:space="0" w:color="auto" w:frame="1"/>
        </w:rPr>
        <w:t>меч</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b</w:t>
      </w:r>
      <w:proofErr w:type="spellEnd"/>
      <w:r>
        <w:rPr>
          <w:rStyle w:val="HTML1"/>
          <w:rFonts w:ascii="Monaco" w:hAnsi="Monaco" w:cs="Monaco"/>
          <w:color w:val="333333"/>
          <w:bdr w:val="none" w:sz="0" w:space="0" w:color="auto" w:frame="1"/>
        </w:rPr>
        <w:t xml:space="preserve">&gt; </w:t>
      </w:r>
      <w:r>
        <w:rPr>
          <w:rStyle w:val="HTML1"/>
          <w:color w:val="333333"/>
          <w:bdr w:val="none" w:sz="0" w:space="0" w:color="auto" w:frame="1"/>
        </w:rPr>
        <w:t>загорается</w:t>
      </w:r>
      <w:r>
        <w:rPr>
          <w:rStyle w:val="HTML1"/>
          <w:rFonts w:ascii="Monaco" w:hAnsi="Monaco" w:cs="Monaco"/>
          <w:color w:val="333333"/>
          <w:bdr w:val="none" w:sz="0" w:space="0" w:color="auto" w:frame="1"/>
        </w:rPr>
        <w:t xml:space="preserve"> </w:t>
      </w:r>
      <w:r>
        <w:rPr>
          <w:rStyle w:val="HTML1"/>
          <w:color w:val="333333"/>
          <w:bdr w:val="none" w:sz="0" w:space="0" w:color="auto" w:frame="1"/>
        </w:rPr>
        <w:t>ярче</w:t>
      </w:r>
      <w:r>
        <w:rPr>
          <w:rStyle w:val="HTML1"/>
          <w:rFonts w:ascii="Monaco" w:hAnsi="Monaco" w:cs="Monaco"/>
          <w:color w:val="333333"/>
          <w:bdr w:val="none" w:sz="0" w:space="0" w:color="auto" w:frame="1"/>
        </w:rPr>
        <w:t>. &lt;</w:t>
      </w:r>
      <w:proofErr w:type="spellStart"/>
      <w:r>
        <w:rPr>
          <w:rStyle w:val="HTML1"/>
          <w:rFonts w:ascii="Monaco" w:hAnsi="Monaco" w:cs="Monaco"/>
          <w:color w:val="333333"/>
          <w:bdr w:val="none" w:sz="0" w:space="0" w:color="auto" w:frame="1"/>
        </w:rPr>
        <w:t>b</w:t>
      </w:r>
      <w:proofErr w:type="spellEnd"/>
      <w:r>
        <w:rPr>
          <w:rStyle w:val="HTML1"/>
          <w:rFonts w:ascii="Monaco" w:hAnsi="Monaco" w:cs="Monaco"/>
          <w:color w:val="333333"/>
          <w:bdr w:val="none" w:sz="0" w:space="0" w:color="auto" w:frame="1"/>
        </w:rPr>
        <w:t>&gt;</w:t>
      </w:r>
      <w:r>
        <w:rPr>
          <w:rStyle w:val="HTML1"/>
          <w:color w:val="333333"/>
          <w:bdr w:val="none" w:sz="0" w:space="0" w:color="auto" w:frame="1"/>
        </w:rPr>
        <w:t>Крыса</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b</w:t>
      </w:r>
      <w:proofErr w:type="spellEnd"/>
      <w:r>
        <w:rPr>
          <w:rStyle w:val="HTML1"/>
          <w:rFonts w:ascii="Monaco" w:hAnsi="Monaco" w:cs="Monaco"/>
          <w:color w:val="333333"/>
          <w:bdr w:val="none" w:sz="0" w:space="0" w:color="auto" w:frame="1"/>
        </w:rPr>
        <w:t xml:space="preserve">&gt; </w:t>
      </w:r>
      <w:r>
        <w:rPr>
          <w:rStyle w:val="HTML1"/>
          <w:color w:val="333333"/>
          <w:bdr w:val="none" w:sz="0" w:space="0" w:color="auto" w:frame="1"/>
        </w:rPr>
        <w:t>стремительно</w:t>
      </w:r>
      <w:r>
        <w:rPr>
          <w:rStyle w:val="HTML1"/>
          <w:rFonts w:ascii="Monaco" w:hAnsi="Monaco" w:cs="Monaco"/>
          <w:color w:val="333333"/>
          <w:bdr w:val="none" w:sz="0" w:space="0" w:color="auto" w:frame="1"/>
        </w:rPr>
        <w:t xml:space="preserve"> </w:t>
      </w:r>
      <w:r>
        <w:rPr>
          <w:rStyle w:val="HTML1"/>
          <w:color w:val="333333"/>
          <w:bdr w:val="none" w:sz="0" w:space="0" w:color="auto" w:frame="1"/>
        </w:rPr>
        <w:t>пробегает</w:t>
      </w:r>
      <w:r>
        <w:rPr>
          <w:rStyle w:val="HTML1"/>
          <w:rFonts w:ascii="Monaco" w:hAnsi="Monaco" w:cs="Monaco"/>
          <w:color w:val="333333"/>
          <w:bdr w:val="none" w:sz="0" w:space="0" w:color="auto" w:frame="1"/>
        </w:rPr>
        <w:t xml:space="preserve"> </w:t>
      </w:r>
      <w:r>
        <w:rPr>
          <w:rStyle w:val="HTML1"/>
          <w:color w:val="333333"/>
          <w:bdr w:val="none" w:sz="0" w:space="0" w:color="auto" w:frame="1"/>
        </w:rPr>
        <w:t>вдоль</w:t>
      </w:r>
      <w:r>
        <w:rPr>
          <w:rStyle w:val="HTML1"/>
          <w:rFonts w:ascii="Monaco" w:hAnsi="Monaco" w:cs="Monaco"/>
          <w:color w:val="333333"/>
          <w:bdr w:val="none" w:sz="0" w:space="0" w:color="auto" w:frame="1"/>
        </w:rPr>
        <w:t xml:space="preserve"> </w:t>
      </w:r>
      <w:r>
        <w:rPr>
          <w:rStyle w:val="HTML1"/>
          <w:color w:val="333333"/>
          <w:bdr w:val="none" w:sz="0" w:space="0" w:color="auto" w:frame="1"/>
        </w:rPr>
        <w:t>стены</w:t>
      </w:r>
      <w:r>
        <w:rPr>
          <w:rStyle w:val="HTML1"/>
          <w:rFonts w:ascii="Monaco" w:hAnsi="Monaco" w:cs="Monaco"/>
          <w:color w:val="333333"/>
          <w:bdr w:val="none" w:sz="0" w:space="0" w:color="auto" w:frame="1"/>
        </w:rPr>
        <w:t>.</w:t>
      </w:r>
    </w:p>
    <w:p w:rsidR="00691EFD" w:rsidRDefault="00691EFD" w:rsidP="00691EFD">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Описание изменений</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del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ins</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Названия тегов образованы от слов «</w:t>
      </w:r>
      <w:proofErr w:type="spellStart"/>
      <w:r>
        <w:rPr>
          <w:rFonts w:ascii="Arial" w:hAnsi="Arial" w:cs="Arial"/>
          <w:color w:val="333333"/>
          <w:sz w:val="22"/>
          <w:szCs w:val="22"/>
        </w:rPr>
        <w:t>delete</w:t>
      </w:r>
      <w:proofErr w:type="spellEnd"/>
      <w:r>
        <w:rPr>
          <w:rFonts w:ascii="Arial" w:hAnsi="Arial" w:cs="Arial"/>
          <w:color w:val="333333"/>
          <w:sz w:val="22"/>
          <w:szCs w:val="22"/>
        </w:rPr>
        <w:t>» и «</w:t>
      </w:r>
      <w:proofErr w:type="spellStart"/>
      <w:r>
        <w:rPr>
          <w:rFonts w:ascii="Arial" w:hAnsi="Arial" w:cs="Arial"/>
          <w:color w:val="333333"/>
          <w:sz w:val="22"/>
          <w:szCs w:val="22"/>
        </w:rPr>
        <w:t>insert</w:t>
      </w:r>
      <w:proofErr w:type="spellEnd"/>
      <w:r>
        <w:rPr>
          <w:rFonts w:ascii="Arial" w:hAnsi="Arial" w:cs="Arial"/>
          <w:color w:val="333333"/>
          <w:sz w:val="22"/>
          <w:szCs w:val="22"/>
        </w:rPr>
        <w:t>». Предназначены для описания изменений в документе.</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del</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выделяет текст, который был удалён в новой версии документа. В браузере этот текст перечёркивается.</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ins</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выделяет текст, который был добавлен в новой версии документа. В браузере этот текст подчёркивается.</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ul</w:t>
      </w:r>
      <w:proofErr w:type="spellEnd"/>
      <w:r>
        <w:rPr>
          <w:rStyle w:val="HTML1"/>
          <w:rFonts w:ascii="Monaco" w:hAnsi="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li</w:t>
      </w:r>
      <w:proofErr w:type="spellEnd"/>
      <w:r>
        <w:rPr>
          <w:rStyle w:val="HTML1"/>
          <w:rFonts w:ascii="Monaco" w:hAnsi="Monaco"/>
          <w:color w:val="333333"/>
          <w:bdr w:val="none" w:sz="0" w:space="0" w:color="auto" w:frame="1"/>
        </w:rPr>
        <w:t>&gt;</w:t>
      </w:r>
      <w:r>
        <w:rPr>
          <w:rStyle w:val="HTML1"/>
          <w:color w:val="333333"/>
          <w:bdr w:val="none" w:sz="0" w:space="0" w:color="auto" w:frame="1"/>
        </w:rPr>
        <w:t>Почистить</w:t>
      </w:r>
      <w:r>
        <w:rPr>
          <w:rStyle w:val="HTML1"/>
          <w:rFonts w:ascii="Monaco" w:hAnsi="Monaco" w:cs="Monaco"/>
          <w:color w:val="333333"/>
          <w:bdr w:val="none" w:sz="0" w:space="0" w:color="auto" w:frame="1"/>
        </w:rPr>
        <w:t xml:space="preserve"> </w:t>
      </w:r>
      <w:r>
        <w:rPr>
          <w:rStyle w:val="HTML1"/>
          <w:color w:val="333333"/>
          <w:bdr w:val="none" w:sz="0" w:space="0" w:color="auto" w:frame="1"/>
        </w:rPr>
        <w:t>посудомоечную</w:t>
      </w:r>
      <w:r>
        <w:rPr>
          <w:rStyle w:val="HTML1"/>
          <w:rFonts w:ascii="Monaco" w:hAnsi="Monaco" w:cs="Monaco"/>
          <w:color w:val="333333"/>
          <w:bdr w:val="none" w:sz="0" w:space="0" w:color="auto" w:frame="1"/>
        </w:rPr>
        <w:t xml:space="preserve"> </w:t>
      </w:r>
      <w:r>
        <w:rPr>
          <w:rStyle w:val="HTML1"/>
          <w:color w:val="333333"/>
          <w:bdr w:val="none" w:sz="0" w:space="0" w:color="auto" w:frame="1"/>
        </w:rPr>
        <w:t>машину</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li</w:t>
      </w:r>
      <w:proofErr w:type="spellEnd"/>
      <w:r>
        <w:rPr>
          <w:rStyle w:val="HTML1"/>
          <w:rFonts w:ascii="Monaco" w:hAnsi="Monaco"/>
          <w:color w:val="333333"/>
          <w:bdr w:val="none" w:sz="0" w:space="0" w:color="auto" w:frame="1"/>
        </w:rPr>
        <w:t>&gt;</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Pr>
          <w:rStyle w:val="HTML1"/>
          <w:rFonts w:ascii="Monaco" w:hAnsi="Monaco"/>
          <w:color w:val="333333"/>
          <w:bdr w:val="none" w:sz="0" w:space="0" w:color="auto" w:frame="1"/>
        </w:rPr>
        <w:t xml:space="preserve">  </w:t>
      </w:r>
      <w:r w:rsidRPr="00691EFD">
        <w:rPr>
          <w:rStyle w:val="HTML1"/>
          <w:rFonts w:ascii="Monaco" w:hAnsi="Monaco"/>
          <w:color w:val="333333"/>
          <w:bdr w:val="none" w:sz="0" w:space="0" w:color="auto" w:frame="1"/>
          <w:lang w:val="en-US"/>
        </w:rPr>
        <w:t>&lt;li&gt;&lt;del datetime="2009-10-11T01:25-07:00"&gt;</w:t>
      </w:r>
      <w:r>
        <w:rPr>
          <w:rStyle w:val="HTML1"/>
          <w:color w:val="333333"/>
          <w:bdr w:val="none" w:sz="0" w:space="0" w:color="auto" w:frame="1"/>
        </w:rPr>
        <w:t>Погулять</w:t>
      </w:r>
      <w:r w:rsidRPr="00691EFD">
        <w:rPr>
          <w:rStyle w:val="HTML1"/>
          <w:rFonts w:ascii="Monaco" w:hAnsi="Monaco" w:cs="Monaco"/>
          <w:color w:val="333333"/>
          <w:bdr w:val="none" w:sz="0" w:space="0" w:color="auto" w:frame="1"/>
          <w:lang w:val="en-US"/>
        </w:rPr>
        <w:t>&lt;/del&gt;&lt;/li&gt;</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 xml:space="preserve">  &lt;li&gt;&lt;del datetime="2009-10-10T23:38-07:00"&gt;</w:t>
      </w:r>
      <w:r>
        <w:rPr>
          <w:rStyle w:val="HTML1"/>
          <w:color w:val="333333"/>
          <w:bdr w:val="none" w:sz="0" w:space="0" w:color="auto" w:frame="1"/>
        </w:rPr>
        <w:t>Поспать</w:t>
      </w:r>
      <w:r w:rsidRPr="00691EFD">
        <w:rPr>
          <w:rStyle w:val="HTML1"/>
          <w:rFonts w:ascii="Monaco" w:hAnsi="Monaco" w:cs="Monaco"/>
          <w:color w:val="333333"/>
          <w:bdr w:val="none" w:sz="0" w:space="0" w:color="auto" w:frame="1"/>
          <w:lang w:val="en-US"/>
        </w:rPr>
        <w:t>&lt;/del&gt;&lt;/li&gt;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sidRPr="00691EFD">
        <w:rPr>
          <w:rStyle w:val="HTML1"/>
          <w:rFonts w:ascii="Monaco" w:hAnsi="Monaco"/>
          <w:color w:val="333333"/>
          <w:bdr w:val="none" w:sz="0" w:space="0" w:color="auto" w:frame="1"/>
          <w:lang w:val="en-US"/>
        </w:rPr>
        <w:t xml:space="preserve">  </w:t>
      </w: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li</w:t>
      </w:r>
      <w:proofErr w:type="spellEnd"/>
      <w:r>
        <w:rPr>
          <w:rStyle w:val="HTML1"/>
          <w:rFonts w:ascii="Monaco" w:hAnsi="Monaco"/>
          <w:color w:val="333333"/>
          <w:bdr w:val="none" w:sz="0" w:space="0" w:color="auto" w:frame="1"/>
        </w:rPr>
        <w:t>&gt;&lt;</w:t>
      </w:r>
      <w:proofErr w:type="spellStart"/>
      <w:r>
        <w:rPr>
          <w:rStyle w:val="HTML1"/>
          <w:rFonts w:ascii="Monaco" w:hAnsi="Monaco"/>
          <w:color w:val="333333"/>
          <w:bdr w:val="none" w:sz="0" w:space="0" w:color="auto" w:frame="1"/>
        </w:rPr>
        <w:t>ins</w:t>
      </w:r>
      <w:proofErr w:type="spellEnd"/>
      <w:r>
        <w:rPr>
          <w:rStyle w:val="HTML1"/>
          <w:rFonts w:ascii="Monaco" w:hAnsi="Monaco"/>
          <w:color w:val="333333"/>
          <w:bdr w:val="none" w:sz="0" w:space="0" w:color="auto" w:frame="1"/>
        </w:rPr>
        <w:t>&gt;</w:t>
      </w:r>
      <w:r>
        <w:rPr>
          <w:rStyle w:val="HTML1"/>
          <w:color w:val="333333"/>
          <w:bdr w:val="none" w:sz="0" w:space="0" w:color="auto" w:frame="1"/>
        </w:rPr>
        <w:t>Купить</w:t>
      </w:r>
      <w:r>
        <w:rPr>
          <w:rStyle w:val="HTML1"/>
          <w:rFonts w:ascii="Monaco" w:hAnsi="Monaco" w:cs="Monaco"/>
          <w:color w:val="333333"/>
          <w:bdr w:val="none" w:sz="0" w:space="0" w:color="auto" w:frame="1"/>
        </w:rPr>
        <w:t xml:space="preserve"> </w:t>
      </w:r>
      <w:r>
        <w:rPr>
          <w:rStyle w:val="HTML1"/>
          <w:color w:val="333333"/>
          <w:bdr w:val="none" w:sz="0" w:space="0" w:color="auto" w:frame="1"/>
        </w:rPr>
        <w:t>принтер</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ins</w:t>
      </w:r>
      <w:proofErr w:type="spellEnd"/>
      <w:r>
        <w:rPr>
          <w:rStyle w:val="HTML1"/>
          <w:rFonts w:ascii="Monaco" w:hAnsi="Monaco" w:cs="Monaco"/>
          <w:color w:val="333333"/>
          <w:bdr w:val="none" w:sz="0" w:space="0" w:color="auto" w:frame="1"/>
        </w:rPr>
        <w:t>&gt;&lt;/</w:t>
      </w:r>
      <w:proofErr w:type="spellStart"/>
      <w:r>
        <w:rPr>
          <w:rStyle w:val="HTML1"/>
          <w:rFonts w:ascii="Monaco" w:hAnsi="Monaco" w:cs="Monaco"/>
          <w:color w:val="333333"/>
          <w:bdr w:val="none" w:sz="0" w:space="0" w:color="auto" w:frame="1"/>
        </w:rPr>
        <w:t>li</w:t>
      </w:r>
      <w:proofErr w:type="spellEnd"/>
      <w:r>
        <w:rPr>
          <w:rStyle w:val="HTML1"/>
          <w:rFonts w:ascii="Monaco" w:hAnsi="Monaco" w:cs="Monaco"/>
          <w:color w:val="333333"/>
          <w:bdr w:val="none" w:sz="0" w:space="0" w:color="auto" w:frame="1"/>
        </w:rPr>
        <w:t>&gt;</w:t>
      </w:r>
    </w:p>
    <w:p w:rsidR="00691EFD" w:rsidRDefault="00691EFD" w:rsidP="00691EFD">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ul</w:t>
      </w:r>
      <w:proofErr w:type="spellEnd"/>
      <w:r>
        <w:rPr>
          <w:rStyle w:val="HTML1"/>
          <w:rFonts w:ascii="Monaco" w:hAnsi="Monaco"/>
          <w:color w:val="333333"/>
          <w:bdr w:val="none" w:sz="0" w:space="0" w:color="auto" w:frame="1"/>
        </w:rPr>
        <w:t>&gt;</w:t>
      </w:r>
    </w:p>
    <w:p w:rsidR="00691EFD" w:rsidRDefault="00691EFD" w:rsidP="00691EFD">
      <w:pPr>
        <w:numPr>
          <w:ilvl w:val="0"/>
          <w:numId w:val="4"/>
        </w:numPr>
        <w:shd w:val="clear" w:color="auto" w:fill="FFFFFF"/>
        <w:spacing w:before="100" w:beforeAutospacing="1" w:after="100" w:afterAutospacing="1" w:line="340" w:lineRule="atLeast"/>
        <w:rPr>
          <w:rFonts w:ascii="Arial" w:hAnsi="Arial" w:cs="Arial"/>
          <w:color w:val="333333"/>
        </w:rPr>
      </w:pPr>
      <w:r>
        <w:rPr>
          <w:rFonts w:ascii="Arial" w:hAnsi="Arial" w:cs="Arial"/>
          <w:color w:val="333333"/>
        </w:rPr>
        <w:t>Почистить посудомоечную машину</w:t>
      </w:r>
    </w:p>
    <w:p w:rsidR="00691EFD" w:rsidRDefault="00691EFD" w:rsidP="00691EFD">
      <w:pPr>
        <w:numPr>
          <w:ilvl w:val="0"/>
          <w:numId w:val="4"/>
        </w:numPr>
        <w:shd w:val="clear" w:color="auto" w:fill="FFFFFF"/>
        <w:spacing w:before="100" w:beforeAutospacing="1" w:after="100" w:afterAutospacing="1" w:line="340" w:lineRule="atLeast"/>
        <w:rPr>
          <w:rFonts w:ascii="Arial" w:hAnsi="Arial" w:cs="Arial"/>
          <w:color w:val="333333"/>
        </w:rPr>
      </w:pPr>
      <w:del w:id="0" w:author="Unknown" w:date="2009-10-11T01:25:00Z">
        <w:r>
          <w:rPr>
            <w:rFonts w:ascii="Arial" w:hAnsi="Arial" w:cs="Arial"/>
            <w:color w:val="333333"/>
          </w:rPr>
          <w:delText>Погулять</w:delText>
        </w:r>
      </w:del>
    </w:p>
    <w:p w:rsidR="00691EFD" w:rsidRDefault="00691EFD" w:rsidP="00691EFD">
      <w:pPr>
        <w:numPr>
          <w:ilvl w:val="0"/>
          <w:numId w:val="4"/>
        </w:numPr>
        <w:shd w:val="clear" w:color="auto" w:fill="FFFFFF"/>
        <w:spacing w:before="100" w:beforeAutospacing="1" w:after="100" w:afterAutospacing="1" w:line="340" w:lineRule="atLeast"/>
        <w:rPr>
          <w:rFonts w:ascii="Arial" w:hAnsi="Arial" w:cs="Arial"/>
          <w:color w:val="333333"/>
        </w:rPr>
      </w:pPr>
      <w:del w:id="1" w:author="Unknown" w:date="2009-10-10T23:38:00Z">
        <w:r>
          <w:rPr>
            <w:rFonts w:ascii="Arial" w:hAnsi="Arial" w:cs="Arial"/>
            <w:color w:val="333333"/>
          </w:rPr>
          <w:delText>Поспать</w:delText>
        </w:r>
      </w:del>
    </w:p>
    <w:p w:rsidR="00691EFD" w:rsidRDefault="00691EFD" w:rsidP="00691EFD">
      <w:pPr>
        <w:numPr>
          <w:ilvl w:val="0"/>
          <w:numId w:val="4"/>
        </w:numPr>
        <w:shd w:val="clear" w:color="auto" w:fill="FFFFFF"/>
        <w:spacing w:before="100" w:beforeAutospacing="1" w:after="100" w:afterAutospacing="1" w:line="340" w:lineRule="atLeast"/>
        <w:rPr>
          <w:rFonts w:ascii="Arial" w:hAnsi="Arial" w:cs="Arial"/>
          <w:color w:val="333333"/>
        </w:rPr>
      </w:pPr>
      <w:ins w:id="2" w:author="Unknown">
        <w:r>
          <w:rPr>
            <w:rFonts w:ascii="Arial" w:hAnsi="Arial" w:cs="Arial"/>
            <w:color w:val="333333"/>
          </w:rPr>
          <w:t>Купить принтер</w:t>
        </w:r>
      </w:ins>
    </w:p>
    <w:p w:rsidR="00691EFD" w:rsidRDefault="00691EFD" w:rsidP="00691EFD">
      <w:pPr>
        <w:pStyle w:val="2"/>
        <w:shd w:val="clear" w:color="auto" w:fill="FFFFFF"/>
        <w:spacing w:before="161" w:after="161" w:line="408" w:lineRule="atLeast"/>
        <w:rPr>
          <w:rFonts w:ascii="inherit" w:hAnsi="inherit" w:cs="Arial"/>
          <w:color w:val="333333"/>
          <w:sz w:val="33"/>
          <w:szCs w:val="33"/>
        </w:rPr>
      </w:pPr>
      <w:r>
        <w:rPr>
          <w:rFonts w:ascii="inherit" w:hAnsi="inherit" w:cs="Arial"/>
          <w:color w:val="333333"/>
          <w:sz w:val="33"/>
          <w:szCs w:val="33"/>
        </w:rPr>
        <w:t xml:space="preserve">Разделение </w:t>
      </w:r>
      <w:proofErr w:type="spellStart"/>
      <w:r>
        <w:rPr>
          <w:rFonts w:ascii="inherit" w:hAnsi="inherit" w:cs="Arial"/>
          <w:color w:val="333333"/>
          <w:sz w:val="33"/>
          <w:szCs w:val="33"/>
        </w:rPr>
        <w:t>контента</w:t>
      </w:r>
      <w:proofErr w:type="spellEnd"/>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div</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span</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xml:space="preserve">. Это «чистые» элементы, и обычно они отлично подходят в качестве обёртки для стилизации или группировки других элементов. Использовать эти </w:t>
      </w:r>
      <w:r>
        <w:rPr>
          <w:rFonts w:ascii="Arial" w:hAnsi="Arial" w:cs="Arial"/>
          <w:color w:val="333333"/>
          <w:sz w:val="22"/>
          <w:szCs w:val="22"/>
        </w:rPr>
        <w:lastRenderedPageBreak/>
        <w:t>теги рекомендуется в тех случаях, если более подходящих семантических тегов не нашлось.</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div</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используется для группировки структурных элементов или в качестве вспомогательных контейнеров для создания нужной раскладки.</w:t>
      </w:r>
    </w:p>
    <w:p w:rsidR="00691EFD" w:rsidRDefault="00691EFD" w:rsidP="00691EFD">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span</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используется для группировки текстовых элементов, выделения отдельных слов или фраз внутри абзацев, пунктов списка и так далее.</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&lt;article&gt;</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 xml:space="preserve">  &lt;div class="highlight"&gt;</w:t>
      </w:r>
    </w:p>
    <w:p w:rsidR="00691EFD" w:rsidRPr="00691EFD" w:rsidRDefault="00691EFD" w:rsidP="00691EFD">
      <w:pPr>
        <w:pStyle w:val="HTML"/>
        <w:shd w:val="clear" w:color="auto" w:fill="F8F8F8"/>
        <w:spacing w:before="272" w:after="272"/>
        <w:ind w:left="-204"/>
        <w:rPr>
          <w:rStyle w:val="HTML1"/>
          <w:rFonts w:ascii="Monaco" w:hAnsi="Monaco"/>
          <w:color w:val="333333"/>
          <w:bdr w:val="none" w:sz="0" w:space="0" w:color="auto" w:frame="1"/>
          <w:lang w:val="en-US"/>
        </w:rPr>
      </w:pPr>
      <w:r w:rsidRPr="00691EFD">
        <w:rPr>
          <w:rStyle w:val="HTML1"/>
          <w:rFonts w:ascii="Monaco" w:hAnsi="Monaco"/>
          <w:color w:val="333333"/>
          <w:bdr w:val="none" w:sz="0" w:space="0" w:color="auto" w:frame="1"/>
          <w:lang w:val="en-US"/>
        </w:rPr>
        <w:t xml:space="preserve">    &lt;p&gt;…&lt;/p&gt;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sidRPr="00691EFD">
        <w:rPr>
          <w:rStyle w:val="HTML1"/>
          <w:rFonts w:ascii="Monaco" w:hAnsi="Monaco"/>
          <w:color w:val="333333"/>
          <w:bdr w:val="none" w:sz="0" w:space="0" w:color="auto" w:frame="1"/>
          <w:lang w:val="en-US"/>
        </w:rPr>
        <w:t xml:space="preserve">    </w:t>
      </w: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p</w:t>
      </w:r>
      <w:proofErr w:type="spellEnd"/>
      <w:r>
        <w:rPr>
          <w:rStyle w:val="HTML1"/>
          <w:rFonts w:ascii="Monaco" w:hAnsi="Monaco"/>
          <w:color w:val="333333"/>
          <w:bdr w:val="none" w:sz="0" w:space="0" w:color="auto" w:frame="1"/>
        </w:rPr>
        <w:t>&gt;…&lt;/</w:t>
      </w:r>
      <w:proofErr w:type="spellStart"/>
      <w:r>
        <w:rPr>
          <w:rStyle w:val="HTML1"/>
          <w:rFonts w:ascii="Monaco" w:hAnsi="Monaco"/>
          <w:color w:val="333333"/>
          <w:bdr w:val="none" w:sz="0" w:space="0" w:color="auto" w:frame="1"/>
        </w:rPr>
        <w:t>p</w:t>
      </w:r>
      <w:proofErr w:type="spellEnd"/>
      <w:r>
        <w:rPr>
          <w:rStyle w:val="HTML1"/>
          <w:rFonts w:ascii="Monaco" w:hAnsi="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div</w:t>
      </w:r>
      <w:proofErr w:type="spellEnd"/>
      <w:r>
        <w:rPr>
          <w:rStyle w:val="HTML1"/>
          <w:rFonts w:ascii="Monaco" w:hAnsi="Monaco"/>
          <w:color w:val="333333"/>
          <w:bdr w:val="none" w:sz="0" w:space="0" w:color="auto" w:frame="1"/>
        </w:rPr>
        <w:t>&gt;</w:t>
      </w:r>
    </w:p>
    <w:p w:rsidR="00691EFD"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p</w:t>
      </w:r>
      <w:proofErr w:type="spellEnd"/>
      <w:r>
        <w:rPr>
          <w:rStyle w:val="HTML1"/>
          <w:rFonts w:ascii="Monaco" w:hAnsi="Monaco"/>
          <w:color w:val="333333"/>
          <w:bdr w:val="none" w:sz="0" w:space="0" w:color="auto" w:frame="1"/>
        </w:rPr>
        <w:t>&gt;</w:t>
      </w:r>
      <w:r>
        <w:rPr>
          <w:rStyle w:val="HTML1"/>
          <w:color w:val="333333"/>
          <w:bdr w:val="none" w:sz="0" w:space="0" w:color="auto" w:frame="1"/>
        </w:rPr>
        <w:t>Текст</w:t>
      </w:r>
      <w:r>
        <w:rPr>
          <w:rStyle w:val="HTML1"/>
          <w:rFonts w:ascii="Monaco" w:hAnsi="Monaco" w:cs="Monaco"/>
          <w:color w:val="333333"/>
          <w:bdr w:val="none" w:sz="0" w:space="0" w:color="auto" w:frame="1"/>
        </w:rPr>
        <w:t xml:space="preserve">, </w:t>
      </w:r>
      <w:r>
        <w:rPr>
          <w:rStyle w:val="HTML1"/>
          <w:color w:val="333333"/>
          <w:bdr w:val="none" w:sz="0" w:space="0" w:color="auto" w:frame="1"/>
        </w:rPr>
        <w:t>в</w:t>
      </w:r>
      <w:r>
        <w:rPr>
          <w:rStyle w:val="HTML1"/>
          <w:rFonts w:ascii="Monaco" w:hAnsi="Monaco" w:cs="Monaco"/>
          <w:color w:val="333333"/>
          <w:bdr w:val="none" w:sz="0" w:space="0" w:color="auto" w:frame="1"/>
        </w:rPr>
        <w:t xml:space="preserve"> </w:t>
      </w:r>
      <w:r>
        <w:rPr>
          <w:rStyle w:val="HTML1"/>
          <w:color w:val="333333"/>
          <w:bdr w:val="none" w:sz="0" w:space="0" w:color="auto" w:frame="1"/>
        </w:rPr>
        <w:t>котором</w:t>
      </w:r>
      <w:r>
        <w:rPr>
          <w:rStyle w:val="HTML1"/>
          <w:rFonts w:ascii="Monaco" w:hAnsi="Monaco" w:cs="Monaco"/>
          <w:color w:val="333333"/>
          <w:bdr w:val="none" w:sz="0" w:space="0" w:color="auto" w:frame="1"/>
        </w:rPr>
        <w:t xml:space="preserve"> &lt;</w:t>
      </w:r>
      <w:proofErr w:type="spellStart"/>
      <w:r>
        <w:rPr>
          <w:rStyle w:val="HTML1"/>
          <w:rFonts w:ascii="Monaco" w:hAnsi="Monaco" w:cs="Monaco"/>
          <w:color w:val="333333"/>
          <w:bdr w:val="none" w:sz="0" w:space="0" w:color="auto" w:frame="1"/>
        </w:rPr>
        <w:t>span</w:t>
      </w:r>
      <w:proofErr w:type="spellEnd"/>
      <w:r>
        <w:rPr>
          <w:rStyle w:val="HTML1"/>
          <w:rFonts w:ascii="Monaco" w:hAnsi="Monaco" w:cs="Monaco"/>
          <w:color w:val="333333"/>
          <w:bdr w:val="none" w:sz="0" w:space="0" w:color="auto" w:frame="1"/>
        </w:rPr>
        <w:t>&gt;</w:t>
      </w:r>
      <w:r>
        <w:rPr>
          <w:rStyle w:val="HTML1"/>
          <w:color w:val="333333"/>
          <w:bdr w:val="none" w:sz="0" w:space="0" w:color="auto" w:frame="1"/>
        </w:rPr>
        <w:t>выделена</w:t>
      </w:r>
      <w:r>
        <w:rPr>
          <w:rStyle w:val="HTML1"/>
          <w:rFonts w:ascii="Monaco" w:hAnsi="Monaco" w:cs="Monaco"/>
          <w:color w:val="333333"/>
          <w:bdr w:val="none" w:sz="0" w:space="0" w:color="auto" w:frame="1"/>
        </w:rPr>
        <w:t xml:space="preserve"> </w:t>
      </w:r>
      <w:r>
        <w:rPr>
          <w:rStyle w:val="HTML1"/>
          <w:color w:val="333333"/>
          <w:bdr w:val="none" w:sz="0" w:space="0" w:color="auto" w:frame="1"/>
        </w:rPr>
        <w:t>фраза</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span</w:t>
      </w:r>
      <w:proofErr w:type="spellEnd"/>
      <w:r>
        <w:rPr>
          <w:rStyle w:val="HTML1"/>
          <w:rFonts w:ascii="Monaco" w:hAnsi="Monaco" w:cs="Monaco"/>
          <w:color w:val="333333"/>
          <w:bdr w:val="none" w:sz="0" w:space="0" w:color="auto" w:frame="1"/>
        </w:rPr>
        <w:t>&gt;&lt;/</w:t>
      </w:r>
      <w:proofErr w:type="spellStart"/>
      <w:r>
        <w:rPr>
          <w:rStyle w:val="HTML1"/>
          <w:rFonts w:ascii="Monaco" w:hAnsi="Monaco" w:cs="Monaco"/>
          <w:color w:val="333333"/>
          <w:bdr w:val="none" w:sz="0" w:space="0" w:color="auto" w:frame="1"/>
        </w:rPr>
        <w:t>p</w:t>
      </w:r>
      <w:proofErr w:type="spellEnd"/>
      <w:r>
        <w:rPr>
          <w:rStyle w:val="HTML1"/>
          <w:rFonts w:ascii="Monaco" w:hAnsi="Monaco" w:cs="Monaco"/>
          <w:color w:val="333333"/>
          <w:bdr w:val="none" w:sz="0" w:space="0" w:color="auto" w:frame="1"/>
        </w:rPr>
        <w:t>&gt;</w:t>
      </w:r>
    </w:p>
    <w:p w:rsidR="00691EFD" w:rsidRPr="00882B1A" w:rsidRDefault="00691EFD" w:rsidP="00691EFD">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article</w:t>
      </w:r>
      <w:proofErr w:type="spellEnd"/>
      <w:r>
        <w:rPr>
          <w:rStyle w:val="HTML1"/>
          <w:rFonts w:ascii="Monaco" w:hAnsi="Monaco"/>
          <w:color w:val="333333"/>
          <w:bdr w:val="none" w:sz="0" w:space="0" w:color="auto" w:frame="1"/>
        </w:rPr>
        <w:t>&gt;</w:t>
      </w:r>
    </w:p>
    <w:p w:rsidR="00882B1A" w:rsidRDefault="00882B1A" w:rsidP="00882B1A">
      <w:pPr>
        <w:pStyle w:val="1"/>
        <w:shd w:val="clear" w:color="auto" w:fill="FFFFFF"/>
        <w:spacing w:before="0" w:beforeAutospacing="0" w:after="204" w:afterAutospacing="0" w:line="408" w:lineRule="atLeast"/>
        <w:rPr>
          <w:rFonts w:ascii="Arial" w:hAnsi="Arial" w:cs="Arial"/>
          <w:color w:val="333333"/>
          <w:sz w:val="49"/>
          <w:szCs w:val="49"/>
        </w:rPr>
      </w:pPr>
      <w:r>
        <w:rPr>
          <w:rFonts w:ascii="Arial" w:hAnsi="Arial" w:cs="Arial"/>
          <w:color w:val="333333"/>
          <w:sz w:val="49"/>
          <w:szCs w:val="49"/>
        </w:rPr>
        <w:t>Конспект «Ссылки и изображения»</w:t>
      </w:r>
    </w:p>
    <w:p w:rsidR="00882B1A" w:rsidRDefault="00882B1A" w:rsidP="00882B1A">
      <w:pPr>
        <w:pStyle w:val="2"/>
        <w:shd w:val="clear" w:color="auto" w:fill="FFFFFF"/>
        <w:spacing w:before="161" w:after="161" w:line="408" w:lineRule="atLeast"/>
        <w:rPr>
          <w:rFonts w:ascii="inherit" w:hAnsi="inherit" w:cs="Arial"/>
          <w:color w:val="333333"/>
          <w:sz w:val="33"/>
          <w:szCs w:val="33"/>
        </w:rPr>
      </w:pPr>
      <w:r>
        <w:rPr>
          <w:rFonts w:ascii="inherit" w:hAnsi="inherit" w:cs="Arial"/>
          <w:color w:val="333333"/>
          <w:sz w:val="33"/>
          <w:szCs w:val="33"/>
        </w:rPr>
        <w:t>Ссылки</w: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Что такое ссылка</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Типичная ссылка представляет собой участок текста, щёлкая на который, вы переходите на другую страницу, открываете изображение, начинаете скачивать файл или перемещаетесь к какому-то месту на текущей странице.</w:t>
      </w:r>
    </w:p>
    <w:p w:rsidR="00882B1A" w:rsidRP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lang w:val="en-US"/>
        </w:rPr>
      </w:pPr>
      <w:r>
        <w:rPr>
          <w:rFonts w:ascii="Arial" w:hAnsi="Arial" w:cs="Arial"/>
          <w:color w:val="333333"/>
          <w:sz w:val="22"/>
          <w:szCs w:val="22"/>
        </w:rPr>
        <w:t>Ссылки создаются с помощью тега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a</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Например</w:t>
      </w:r>
      <w:r w:rsidRPr="00882B1A">
        <w:rPr>
          <w:rFonts w:ascii="Arial" w:hAnsi="Arial" w:cs="Arial"/>
          <w:color w:val="333333"/>
          <w:sz w:val="22"/>
          <w:szCs w:val="22"/>
          <w:lang w:val="en-US"/>
        </w:rPr>
        <w:t>:</w:t>
      </w:r>
    </w:p>
    <w:p w:rsidR="00882B1A" w:rsidRPr="00882B1A" w:rsidRDefault="00882B1A" w:rsidP="00882B1A">
      <w:pPr>
        <w:pStyle w:val="HTML"/>
        <w:shd w:val="clear" w:color="auto" w:fill="F8F8F8"/>
        <w:spacing w:before="272" w:after="272"/>
        <w:ind w:left="-204"/>
        <w:rPr>
          <w:rFonts w:ascii="Monaco" w:hAnsi="Monaco"/>
          <w:color w:val="333333"/>
          <w:sz w:val="22"/>
          <w:szCs w:val="22"/>
          <w:lang w:val="en-US"/>
        </w:rPr>
      </w:pPr>
      <w:r w:rsidRPr="00882B1A">
        <w:rPr>
          <w:rStyle w:val="HTML1"/>
          <w:rFonts w:ascii="Monaco" w:hAnsi="Monaco"/>
          <w:color w:val="333333"/>
          <w:bdr w:val="none" w:sz="0" w:space="0" w:color="auto" w:frame="1"/>
          <w:lang w:val="en-US"/>
        </w:rPr>
        <w:t>&lt;a href="https://htmlacademy.ru"&gt;HTML Academy&lt;/a&gt;</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a</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можно использовать вообще без адреса, то есть без атрибута </w:t>
      </w:r>
      <w:proofErr w:type="spellStart"/>
      <w:r>
        <w:rPr>
          <w:rStyle w:val="HTML1"/>
          <w:rFonts w:ascii="Monaco" w:hAnsi="Monaco"/>
          <w:color w:val="333333"/>
          <w:bdr w:val="single" w:sz="6" w:space="1" w:color="D5D5D5" w:frame="1"/>
          <w:shd w:val="clear" w:color="auto" w:fill="F8F8F8"/>
        </w:rPr>
        <w:t>href</w:t>
      </w:r>
      <w:proofErr w:type="spellEnd"/>
      <w:r>
        <w:rPr>
          <w:rFonts w:ascii="Arial" w:hAnsi="Arial" w:cs="Arial"/>
          <w:color w:val="333333"/>
          <w:sz w:val="22"/>
          <w:szCs w:val="22"/>
        </w:rPr>
        <w:t>. Такой тег обозначает «ссылку-заглушку», которая в других условиях может стать обычной ссылкой. Часто ссылки-заглушки используют, чтобы показать, что мы находимся на текущей странице:</w:t>
      </w:r>
    </w:p>
    <w:p w:rsidR="00882B1A" w:rsidRPr="00882B1A" w:rsidRDefault="00882B1A" w:rsidP="00882B1A">
      <w:pPr>
        <w:pStyle w:val="HTML"/>
        <w:shd w:val="clear" w:color="auto" w:fill="F8F8F8"/>
        <w:spacing w:before="272" w:after="272"/>
        <w:ind w:left="-204"/>
        <w:rPr>
          <w:rStyle w:val="HTML1"/>
          <w:rFonts w:ascii="Monaco" w:hAnsi="Monaco"/>
          <w:color w:val="333333"/>
          <w:bdr w:val="none" w:sz="0" w:space="0" w:color="auto" w:frame="1"/>
          <w:lang w:val="en-US"/>
        </w:rPr>
      </w:pPr>
      <w:r w:rsidRPr="00882B1A">
        <w:rPr>
          <w:rStyle w:val="HTML1"/>
          <w:rFonts w:ascii="Monaco" w:hAnsi="Monaco"/>
          <w:color w:val="333333"/>
          <w:bdr w:val="none" w:sz="0" w:space="0" w:color="auto" w:frame="1"/>
          <w:lang w:val="en-US"/>
        </w:rPr>
        <w:t>&lt;ul&gt;</w:t>
      </w:r>
    </w:p>
    <w:p w:rsidR="00882B1A" w:rsidRPr="00882B1A" w:rsidRDefault="00882B1A" w:rsidP="00882B1A">
      <w:pPr>
        <w:pStyle w:val="HTML"/>
        <w:shd w:val="clear" w:color="auto" w:fill="F8F8F8"/>
        <w:spacing w:before="272" w:after="272"/>
        <w:ind w:left="-204"/>
        <w:rPr>
          <w:rStyle w:val="HTML1"/>
          <w:rFonts w:ascii="Monaco" w:hAnsi="Monaco"/>
          <w:color w:val="333333"/>
          <w:bdr w:val="none" w:sz="0" w:space="0" w:color="auto" w:frame="1"/>
          <w:lang w:val="en-US"/>
        </w:rPr>
      </w:pPr>
      <w:r w:rsidRPr="00882B1A">
        <w:rPr>
          <w:rStyle w:val="HTML1"/>
          <w:rFonts w:ascii="Monaco" w:hAnsi="Monaco"/>
          <w:color w:val="333333"/>
          <w:bdr w:val="none" w:sz="0" w:space="0" w:color="auto" w:frame="1"/>
          <w:lang w:val="en-US"/>
        </w:rPr>
        <w:t xml:space="preserve">  &lt;li&gt;&lt;a&gt;1 </w:t>
      </w:r>
      <w:r>
        <w:rPr>
          <w:rStyle w:val="HTML1"/>
          <w:color w:val="333333"/>
          <w:bdr w:val="none" w:sz="0" w:space="0" w:color="auto" w:frame="1"/>
        </w:rPr>
        <w:t>страница</w:t>
      </w:r>
      <w:r w:rsidRPr="00882B1A">
        <w:rPr>
          <w:rStyle w:val="HTML1"/>
          <w:rFonts w:ascii="Monaco" w:hAnsi="Monaco" w:cs="Monaco"/>
          <w:color w:val="333333"/>
          <w:bdr w:val="none" w:sz="0" w:space="0" w:color="auto" w:frame="1"/>
          <w:lang w:val="en-US"/>
        </w:rPr>
        <w:t>&lt;/a&gt;&lt;/li&gt;</w:t>
      </w:r>
    </w:p>
    <w:p w:rsidR="00882B1A" w:rsidRPr="00882B1A" w:rsidRDefault="00882B1A" w:rsidP="00882B1A">
      <w:pPr>
        <w:pStyle w:val="HTML"/>
        <w:shd w:val="clear" w:color="auto" w:fill="F8F8F8"/>
        <w:spacing w:before="272" w:after="272"/>
        <w:ind w:left="-204"/>
        <w:rPr>
          <w:rStyle w:val="HTML1"/>
          <w:rFonts w:ascii="Monaco" w:hAnsi="Monaco"/>
          <w:color w:val="333333"/>
          <w:bdr w:val="none" w:sz="0" w:space="0" w:color="auto" w:frame="1"/>
          <w:lang w:val="en-US"/>
        </w:rPr>
      </w:pPr>
      <w:r w:rsidRPr="00882B1A">
        <w:rPr>
          <w:rStyle w:val="HTML1"/>
          <w:rFonts w:ascii="Monaco" w:hAnsi="Monaco"/>
          <w:color w:val="333333"/>
          <w:bdr w:val="none" w:sz="0" w:space="0" w:color="auto" w:frame="1"/>
          <w:lang w:val="en-US"/>
        </w:rPr>
        <w:t xml:space="preserve">  &lt;li&gt;&lt;a href="2"&gt;2 </w:t>
      </w:r>
      <w:r>
        <w:rPr>
          <w:rStyle w:val="HTML1"/>
          <w:color w:val="333333"/>
          <w:bdr w:val="none" w:sz="0" w:space="0" w:color="auto" w:frame="1"/>
        </w:rPr>
        <w:t>страница</w:t>
      </w:r>
      <w:r w:rsidRPr="00882B1A">
        <w:rPr>
          <w:rStyle w:val="HTML1"/>
          <w:rFonts w:ascii="Monaco" w:hAnsi="Monaco" w:cs="Monaco"/>
          <w:color w:val="333333"/>
          <w:bdr w:val="none" w:sz="0" w:space="0" w:color="auto" w:frame="1"/>
          <w:lang w:val="en-US"/>
        </w:rPr>
        <w:t>&lt;/a&gt;&lt;/li&gt;</w:t>
      </w:r>
    </w:p>
    <w:p w:rsidR="00882B1A" w:rsidRPr="00882B1A" w:rsidRDefault="00882B1A" w:rsidP="00882B1A">
      <w:pPr>
        <w:pStyle w:val="HTML"/>
        <w:shd w:val="clear" w:color="auto" w:fill="F8F8F8"/>
        <w:spacing w:before="272" w:after="272"/>
        <w:ind w:left="-204"/>
        <w:rPr>
          <w:rStyle w:val="HTML1"/>
          <w:rFonts w:ascii="Monaco" w:hAnsi="Monaco"/>
          <w:color w:val="333333"/>
          <w:bdr w:val="none" w:sz="0" w:space="0" w:color="auto" w:frame="1"/>
          <w:lang w:val="en-US"/>
        </w:rPr>
      </w:pPr>
      <w:r w:rsidRPr="00882B1A">
        <w:rPr>
          <w:rStyle w:val="HTML1"/>
          <w:rFonts w:ascii="Monaco" w:hAnsi="Monaco"/>
          <w:color w:val="333333"/>
          <w:bdr w:val="none" w:sz="0" w:space="0" w:color="auto" w:frame="1"/>
          <w:lang w:val="en-US"/>
        </w:rPr>
        <w:lastRenderedPageBreak/>
        <w:t xml:space="preserve">  &lt;li&gt;&lt;a href="3"&gt;3 </w:t>
      </w:r>
      <w:r>
        <w:rPr>
          <w:rStyle w:val="HTML1"/>
          <w:color w:val="333333"/>
          <w:bdr w:val="none" w:sz="0" w:space="0" w:color="auto" w:frame="1"/>
        </w:rPr>
        <w:t>страница</w:t>
      </w:r>
      <w:r w:rsidRPr="00882B1A">
        <w:rPr>
          <w:rStyle w:val="HTML1"/>
          <w:rFonts w:ascii="Monaco" w:hAnsi="Monaco" w:cs="Monaco"/>
          <w:color w:val="333333"/>
          <w:bdr w:val="none" w:sz="0" w:space="0" w:color="auto" w:frame="1"/>
          <w:lang w:val="en-US"/>
        </w:rPr>
        <w:t>&lt;/a&gt;&lt;/li&gt;</w:t>
      </w:r>
    </w:p>
    <w:p w:rsidR="00882B1A" w:rsidRDefault="00882B1A" w:rsidP="00882B1A">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ul</w:t>
      </w:r>
      <w:proofErr w:type="spellEnd"/>
      <w:r>
        <w:rPr>
          <w:rStyle w:val="HTML1"/>
          <w:rFonts w:ascii="Monaco" w:hAnsi="Monaco"/>
          <w:color w:val="333333"/>
          <w:bdr w:val="none" w:sz="0" w:space="0" w:color="auto" w:frame="1"/>
        </w:rPr>
        <w:t>&gt;</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Когда мы удаляем атрибут </w:t>
      </w:r>
      <w:proofErr w:type="spellStart"/>
      <w:r>
        <w:rPr>
          <w:rStyle w:val="HTML1"/>
          <w:rFonts w:ascii="Monaco" w:hAnsi="Monaco"/>
          <w:color w:val="333333"/>
          <w:bdr w:val="single" w:sz="6" w:space="1" w:color="D5D5D5" w:frame="1"/>
          <w:shd w:val="clear" w:color="auto" w:fill="F8F8F8"/>
        </w:rPr>
        <w:t>href</w:t>
      </w:r>
      <w:proofErr w:type="spellEnd"/>
      <w:r>
        <w:rPr>
          <w:rFonts w:ascii="Arial" w:hAnsi="Arial" w:cs="Arial"/>
          <w:color w:val="333333"/>
          <w:sz w:val="22"/>
          <w:szCs w:val="22"/>
        </w:rPr>
        <w:t> у ссылки, то лучше оставить подсказку о том, почему мы это сделали. Подсказку можно добавить с помощью атрибута </w:t>
      </w:r>
      <w:proofErr w:type="spellStart"/>
      <w:r>
        <w:rPr>
          <w:rStyle w:val="HTML1"/>
          <w:rFonts w:ascii="Monaco" w:hAnsi="Monaco"/>
          <w:color w:val="333333"/>
          <w:bdr w:val="single" w:sz="6" w:space="1" w:color="D5D5D5" w:frame="1"/>
          <w:shd w:val="clear" w:color="auto" w:fill="F8F8F8"/>
        </w:rPr>
        <w:t>title</w:t>
      </w:r>
      <w:proofErr w:type="spellEnd"/>
      <w:r>
        <w:rPr>
          <w:rFonts w:ascii="Arial" w:hAnsi="Arial" w:cs="Arial"/>
          <w:color w:val="333333"/>
          <w:sz w:val="22"/>
          <w:szCs w:val="22"/>
        </w:rPr>
        <w:t>. Подсказка появится, когда курсор задержится над ссылкой некоторое время.</w:t>
      </w:r>
    </w:p>
    <w:p w:rsidR="00882B1A" w:rsidRDefault="00882B1A" w:rsidP="00882B1A">
      <w:pPr>
        <w:numPr>
          <w:ilvl w:val="0"/>
          <w:numId w:val="5"/>
        </w:numPr>
        <w:shd w:val="clear" w:color="auto" w:fill="FFFFFF"/>
        <w:spacing w:before="100" w:beforeAutospacing="1" w:after="100" w:afterAutospacing="1" w:line="340" w:lineRule="atLeast"/>
        <w:rPr>
          <w:rFonts w:ascii="Arial" w:hAnsi="Arial" w:cs="Arial"/>
          <w:color w:val="333333"/>
        </w:rPr>
      </w:pPr>
      <w:r>
        <w:rPr>
          <w:rFonts w:ascii="Arial" w:hAnsi="Arial" w:cs="Arial"/>
          <w:color w:val="333333"/>
        </w:rPr>
        <w:t>1 страница</w:t>
      </w:r>
    </w:p>
    <w:p w:rsidR="00882B1A" w:rsidRDefault="00882B1A" w:rsidP="00882B1A">
      <w:pPr>
        <w:numPr>
          <w:ilvl w:val="0"/>
          <w:numId w:val="5"/>
        </w:numPr>
        <w:shd w:val="clear" w:color="auto" w:fill="FFFFFF"/>
        <w:spacing w:before="100" w:beforeAutospacing="1" w:after="100" w:afterAutospacing="1" w:line="340" w:lineRule="atLeast"/>
        <w:rPr>
          <w:rFonts w:ascii="Arial" w:hAnsi="Arial" w:cs="Arial"/>
          <w:color w:val="333333"/>
        </w:rPr>
      </w:pPr>
      <w:hyperlink r:id="rId5" w:history="1">
        <w:r>
          <w:rPr>
            <w:rStyle w:val="a4"/>
            <w:rFonts w:ascii="Arial" w:hAnsi="Arial" w:cs="Arial"/>
            <w:color w:val="3527B6"/>
          </w:rPr>
          <w:t>2 страница</w:t>
        </w:r>
      </w:hyperlink>
    </w:p>
    <w:p w:rsidR="00882B1A" w:rsidRDefault="00882B1A" w:rsidP="00882B1A">
      <w:pPr>
        <w:numPr>
          <w:ilvl w:val="0"/>
          <w:numId w:val="5"/>
        </w:numPr>
        <w:shd w:val="clear" w:color="auto" w:fill="FFFFFF"/>
        <w:spacing w:before="100" w:beforeAutospacing="1" w:after="100" w:afterAutospacing="1" w:line="340" w:lineRule="atLeast"/>
        <w:rPr>
          <w:rFonts w:ascii="Arial" w:hAnsi="Arial" w:cs="Arial"/>
          <w:color w:val="333333"/>
        </w:rPr>
      </w:pPr>
      <w:hyperlink r:id="rId6" w:history="1">
        <w:r>
          <w:rPr>
            <w:rStyle w:val="a4"/>
            <w:rFonts w:ascii="Arial" w:hAnsi="Arial" w:cs="Arial"/>
            <w:color w:val="3527B6"/>
          </w:rPr>
          <w:t>3 страница</w:t>
        </w:r>
      </w:hyperlink>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Абсолютные ссылки</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Если нужно сделать ссылку на другой сайт в интернете, то необходимо использовать «обычный» адрес. Этот «обычный» или полный адрес называется абсолютным. Выглядит он, например, так:</w:t>
      </w:r>
    </w:p>
    <w:p w:rsidR="00882B1A" w:rsidRDefault="00882B1A" w:rsidP="00882B1A">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https://site.ru/blog/index.html</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Абсолютные адреса содержат минимум три части: протокол, имя сервера и путь.</w: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Относительные ссылки</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Когда файл по ссылке должен открываться локально на компьютере, используются относительные адреса. В отличие от «обычных» адресов, в нём нет адреса сайта. Например:</w:t>
      </w:r>
    </w:p>
    <w:p w:rsidR="00882B1A" w:rsidRDefault="00882B1A" w:rsidP="00882B1A">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day-2.html</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Относительные адреса работают не только для файлов на компьютере, но и для страниц в сети. Если выложить два каких-то файла в интернет (не меняя их взаимное расположение), то их ссылка друг на друга всё равно будет работать.</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Если в адресе нет имени сервера или протокола, то это относительный адрес.</w: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Ссылки на файл</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По ссылкам можно не только переходить, но и скачивать файлы. Для этого необходимо просто в атрибуте </w:t>
      </w:r>
      <w:proofErr w:type="spellStart"/>
      <w:r>
        <w:rPr>
          <w:rStyle w:val="HTML1"/>
          <w:rFonts w:ascii="Monaco" w:hAnsi="Monaco"/>
          <w:color w:val="333333"/>
          <w:bdr w:val="single" w:sz="6" w:space="1" w:color="D5D5D5" w:frame="1"/>
          <w:shd w:val="clear" w:color="auto" w:fill="F8F8F8"/>
        </w:rPr>
        <w:t>href</w:t>
      </w:r>
      <w:proofErr w:type="spellEnd"/>
      <w:r>
        <w:rPr>
          <w:rFonts w:ascii="Arial" w:hAnsi="Arial" w:cs="Arial"/>
          <w:color w:val="333333"/>
          <w:sz w:val="22"/>
          <w:szCs w:val="22"/>
        </w:rPr>
        <w:t> прописать ссылку на этот файл. А для того чтобы предотвратить открытие файлов прямо в браузере, у тега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a</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существует атрибут </w:t>
      </w:r>
      <w:proofErr w:type="spellStart"/>
      <w:r>
        <w:rPr>
          <w:rStyle w:val="HTML1"/>
          <w:rFonts w:ascii="Monaco" w:hAnsi="Monaco"/>
          <w:color w:val="333333"/>
          <w:bdr w:val="single" w:sz="6" w:space="1" w:color="D5D5D5" w:frame="1"/>
          <w:shd w:val="clear" w:color="auto" w:fill="F8F8F8"/>
        </w:rPr>
        <w:t>download</w:t>
      </w:r>
      <w:proofErr w:type="spellEnd"/>
      <w:r>
        <w:rPr>
          <w:rFonts w:ascii="Arial" w:hAnsi="Arial" w:cs="Arial"/>
          <w:color w:val="333333"/>
          <w:sz w:val="22"/>
          <w:szCs w:val="22"/>
        </w:rPr>
        <w:t>.</w:t>
      </w:r>
    </w:p>
    <w:p w:rsidR="00882B1A" w:rsidRDefault="00882B1A" w:rsidP="00882B1A">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a</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href=</w:t>
      </w:r>
      <w:proofErr w:type="spellEnd"/>
      <w:r>
        <w:rPr>
          <w:rStyle w:val="HTML1"/>
          <w:rFonts w:ascii="Monaco" w:hAnsi="Monaco"/>
          <w:color w:val="333333"/>
          <w:bdr w:val="none" w:sz="0" w:space="0" w:color="auto" w:frame="1"/>
        </w:rPr>
        <w:t>"</w:t>
      </w:r>
      <w:proofErr w:type="spellStart"/>
      <w:r>
        <w:rPr>
          <w:rStyle w:val="HTML1"/>
          <w:rFonts w:ascii="Monaco" w:hAnsi="Monaco"/>
          <w:color w:val="333333"/>
          <w:bdr w:val="none" w:sz="0" w:space="0" w:color="auto" w:frame="1"/>
        </w:rPr>
        <w:t>file.pdf</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download</w:t>
      </w:r>
      <w:proofErr w:type="spellEnd"/>
      <w:r>
        <w:rPr>
          <w:rStyle w:val="HTML1"/>
          <w:rFonts w:ascii="Monaco" w:hAnsi="Monaco"/>
          <w:color w:val="333333"/>
          <w:bdr w:val="none" w:sz="0" w:space="0" w:color="auto" w:frame="1"/>
        </w:rPr>
        <w:t>&gt;</w:t>
      </w:r>
      <w:r>
        <w:rPr>
          <w:rStyle w:val="HTML1"/>
          <w:color w:val="333333"/>
          <w:bdr w:val="none" w:sz="0" w:space="0" w:color="auto" w:frame="1"/>
        </w:rPr>
        <w:t>Браузер</w:t>
      </w:r>
      <w:r>
        <w:rPr>
          <w:rStyle w:val="HTML1"/>
          <w:rFonts w:ascii="Monaco" w:hAnsi="Monaco" w:cs="Monaco"/>
          <w:color w:val="333333"/>
          <w:bdr w:val="none" w:sz="0" w:space="0" w:color="auto" w:frame="1"/>
        </w:rPr>
        <w:t xml:space="preserve"> </w:t>
      </w:r>
      <w:r>
        <w:rPr>
          <w:rStyle w:val="HTML1"/>
          <w:color w:val="333333"/>
          <w:bdr w:val="none" w:sz="0" w:space="0" w:color="auto" w:frame="1"/>
        </w:rPr>
        <w:t>скачает</w:t>
      </w:r>
      <w:r>
        <w:rPr>
          <w:rStyle w:val="HTML1"/>
          <w:rFonts w:ascii="Monaco" w:hAnsi="Monaco" w:cs="Monaco"/>
          <w:color w:val="333333"/>
          <w:bdr w:val="none" w:sz="0" w:space="0" w:color="auto" w:frame="1"/>
        </w:rPr>
        <w:t xml:space="preserve"> </w:t>
      </w:r>
      <w:r>
        <w:rPr>
          <w:rStyle w:val="HTML1"/>
          <w:color w:val="333333"/>
          <w:bdr w:val="none" w:sz="0" w:space="0" w:color="auto" w:frame="1"/>
        </w:rPr>
        <w:t>меня</w:t>
      </w:r>
      <w:r>
        <w:rPr>
          <w:rStyle w:val="HTML1"/>
          <w:rFonts w:ascii="Monaco" w:hAnsi="Monaco" w:cs="Monaco"/>
          <w:color w:val="333333"/>
          <w:bdr w:val="none" w:sz="0" w:space="0" w:color="auto" w:frame="1"/>
        </w:rPr>
        <w:t xml:space="preserve">, </w:t>
      </w:r>
      <w:r>
        <w:rPr>
          <w:rStyle w:val="HTML1"/>
          <w:color w:val="333333"/>
          <w:bdr w:val="none" w:sz="0" w:space="0" w:color="auto" w:frame="1"/>
        </w:rPr>
        <w:t>а</w:t>
      </w:r>
      <w:r>
        <w:rPr>
          <w:rStyle w:val="HTML1"/>
          <w:rFonts w:ascii="Monaco" w:hAnsi="Monaco" w:cs="Monaco"/>
          <w:color w:val="333333"/>
          <w:bdr w:val="none" w:sz="0" w:space="0" w:color="auto" w:frame="1"/>
        </w:rPr>
        <w:t xml:space="preserve"> </w:t>
      </w:r>
      <w:r>
        <w:rPr>
          <w:rStyle w:val="HTML1"/>
          <w:color w:val="333333"/>
          <w:bdr w:val="none" w:sz="0" w:space="0" w:color="auto" w:frame="1"/>
        </w:rPr>
        <w:t>не</w:t>
      </w:r>
      <w:r>
        <w:rPr>
          <w:rStyle w:val="HTML1"/>
          <w:rFonts w:ascii="Monaco" w:hAnsi="Monaco" w:cs="Monaco"/>
          <w:color w:val="333333"/>
          <w:bdr w:val="none" w:sz="0" w:space="0" w:color="auto" w:frame="1"/>
        </w:rPr>
        <w:t xml:space="preserve"> </w:t>
      </w:r>
      <w:r>
        <w:rPr>
          <w:rStyle w:val="HTML1"/>
          <w:color w:val="333333"/>
          <w:bdr w:val="none" w:sz="0" w:space="0" w:color="auto" w:frame="1"/>
        </w:rPr>
        <w:t>будет</w:t>
      </w:r>
      <w:r>
        <w:rPr>
          <w:rStyle w:val="HTML1"/>
          <w:rFonts w:ascii="Monaco" w:hAnsi="Monaco" w:cs="Monaco"/>
          <w:color w:val="333333"/>
          <w:bdr w:val="none" w:sz="0" w:space="0" w:color="auto" w:frame="1"/>
        </w:rPr>
        <w:t xml:space="preserve"> </w:t>
      </w:r>
      <w:r>
        <w:rPr>
          <w:rStyle w:val="HTML1"/>
          <w:color w:val="333333"/>
          <w:bdr w:val="none" w:sz="0" w:space="0" w:color="auto" w:frame="1"/>
        </w:rPr>
        <w:t>читать</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a</w:t>
      </w:r>
      <w:proofErr w:type="spellEnd"/>
      <w:r>
        <w:rPr>
          <w:rStyle w:val="HTML1"/>
          <w:rFonts w:ascii="Monaco" w:hAnsi="Monaco" w:cs="Monaco"/>
          <w:color w:val="333333"/>
          <w:bdr w:val="none" w:sz="0" w:space="0" w:color="auto" w:frame="1"/>
        </w:rPr>
        <w:t>&gt;</w: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lastRenderedPageBreak/>
        <w:t>Ссылки-якоря</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Ссылка-якорь — это обычная ссылка, в адресе которой используется символ </w:t>
      </w:r>
      <w:r>
        <w:rPr>
          <w:rStyle w:val="HTML1"/>
          <w:rFonts w:ascii="Monaco" w:hAnsi="Monaco"/>
          <w:color w:val="333333"/>
          <w:bdr w:val="single" w:sz="6" w:space="1" w:color="D5D5D5" w:frame="1"/>
          <w:shd w:val="clear" w:color="auto" w:fill="F8F8F8"/>
        </w:rPr>
        <w:t>#</w:t>
      </w:r>
      <w:r>
        <w:rPr>
          <w:rFonts w:ascii="Arial" w:hAnsi="Arial" w:cs="Arial"/>
          <w:color w:val="333333"/>
          <w:sz w:val="22"/>
          <w:szCs w:val="22"/>
        </w:rPr>
        <w:t>, после которого следует идентификатор элемента. Идентификатор создаётся с помощью атрибута </w:t>
      </w:r>
      <w:proofErr w:type="spellStart"/>
      <w:r>
        <w:rPr>
          <w:rStyle w:val="HTML1"/>
          <w:rFonts w:ascii="Monaco" w:hAnsi="Monaco"/>
          <w:color w:val="333333"/>
          <w:bdr w:val="single" w:sz="6" w:space="1" w:color="D5D5D5" w:frame="1"/>
          <w:shd w:val="clear" w:color="auto" w:fill="F8F8F8"/>
        </w:rPr>
        <w:t>id</w:t>
      </w:r>
      <w:proofErr w:type="spellEnd"/>
      <w:r>
        <w:rPr>
          <w:rFonts w:ascii="Arial" w:hAnsi="Arial" w:cs="Arial"/>
          <w:color w:val="333333"/>
          <w:sz w:val="22"/>
          <w:szCs w:val="22"/>
        </w:rPr>
        <w:t> у того тега, к которому надо перейти при щелчке по ссылке.</w:t>
      </w:r>
    </w:p>
    <w:p w:rsidR="00882B1A" w:rsidRPr="00882B1A" w:rsidRDefault="00882B1A" w:rsidP="00882B1A">
      <w:pPr>
        <w:pStyle w:val="HTML"/>
        <w:shd w:val="clear" w:color="auto" w:fill="F8F8F8"/>
        <w:spacing w:before="272" w:after="272"/>
        <w:ind w:left="-204"/>
        <w:rPr>
          <w:rFonts w:ascii="Monaco" w:hAnsi="Monaco"/>
          <w:color w:val="333333"/>
          <w:sz w:val="22"/>
          <w:szCs w:val="22"/>
          <w:lang w:val="en-US"/>
        </w:rPr>
      </w:pPr>
      <w:r w:rsidRPr="00882B1A">
        <w:rPr>
          <w:rStyle w:val="HTML1"/>
          <w:rFonts w:ascii="Monaco" w:hAnsi="Monaco"/>
          <w:color w:val="333333"/>
          <w:bdr w:val="none" w:sz="0" w:space="0" w:color="auto" w:frame="1"/>
          <w:lang w:val="en-US"/>
        </w:rPr>
        <w:t>&lt;a href="#part1"&gt;</w:t>
      </w:r>
      <w:r>
        <w:rPr>
          <w:rStyle w:val="HTML1"/>
          <w:color w:val="333333"/>
          <w:bdr w:val="none" w:sz="0" w:space="0" w:color="auto" w:frame="1"/>
        </w:rPr>
        <w:t>Глава</w:t>
      </w:r>
      <w:r w:rsidRPr="00882B1A">
        <w:rPr>
          <w:rStyle w:val="HTML1"/>
          <w:rFonts w:ascii="Monaco" w:hAnsi="Monaco" w:cs="Monaco"/>
          <w:color w:val="333333"/>
          <w:bdr w:val="none" w:sz="0" w:space="0" w:color="auto" w:frame="1"/>
          <w:lang w:val="en-US"/>
        </w:rPr>
        <w:t xml:space="preserve"> 1&lt;/a&gt;</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Ссылка-якорь используется для прокрутки к заданной части страницы, в том числе используется и в абсолютных адресах.</w:t>
      </w:r>
    </w:p>
    <w:p w:rsidR="00882B1A" w:rsidRDefault="00882B1A" w:rsidP="00882B1A">
      <w:pPr>
        <w:pStyle w:val="2"/>
        <w:shd w:val="clear" w:color="auto" w:fill="FFFFFF"/>
        <w:spacing w:before="161" w:after="161" w:line="408" w:lineRule="atLeast"/>
        <w:rPr>
          <w:rFonts w:ascii="inherit" w:hAnsi="inherit" w:cs="Arial"/>
          <w:color w:val="333333"/>
          <w:sz w:val="33"/>
          <w:szCs w:val="33"/>
        </w:rPr>
      </w:pPr>
      <w:r>
        <w:rPr>
          <w:rFonts w:ascii="inherit" w:hAnsi="inherit" w:cs="Arial"/>
          <w:color w:val="333333"/>
          <w:sz w:val="33"/>
          <w:szCs w:val="33"/>
        </w:rPr>
        <w:t>Изображения</w: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Подключение изображений</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Для подключения изображений существует 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img</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для него не требуется закрывающего тега, а путь к картинке задаётся в атрибуте </w:t>
      </w:r>
      <w:proofErr w:type="spellStart"/>
      <w:r>
        <w:rPr>
          <w:rStyle w:val="HTML1"/>
          <w:rFonts w:ascii="Monaco" w:hAnsi="Monaco"/>
          <w:color w:val="333333"/>
          <w:bdr w:val="single" w:sz="6" w:space="1" w:color="D5D5D5" w:frame="1"/>
          <w:shd w:val="clear" w:color="auto" w:fill="F8F8F8"/>
        </w:rPr>
        <w:t>src</w:t>
      </w:r>
      <w:proofErr w:type="spellEnd"/>
      <w:r>
        <w:rPr>
          <w:rFonts w:ascii="Arial" w:hAnsi="Arial" w:cs="Arial"/>
          <w:color w:val="333333"/>
          <w:sz w:val="22"/>
          <w:szCs w:val="22"/>
        </w:rPr>
        <w:t>. Например:</w:t>
      </w:r>
    </w:p>
    <w:p w:rsidR="00882B1A" w:rsidRDefault="00882B1A" w:rsidP="00882B1A">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img</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src=</w:t>
      </w:r>
      <w:proofErr w:type="spellEnd"/>
      <w:r>
        <w:rPr>
          <w:rStyle w:val="HTML1"/>
          <w:rFonts w:ascii="Monaco" w:hAnsi="Monaco"/>
          <w:color w:val="333333"/>
          <w:bdr w:val="none" w:sz="0" w:space="0" w:color="auto" w:frame="1"/>
        </w:rPr>
        <w:t>"</w:t>
      </w:r>
      <w:proofErr w:type="spellStart"/>
      <w:r>
        <w:rPr>
          <w:rStyle w:val="HTML1"/>
          <w:rFonts w:ascii="Monaco" w:hAnsi="Monaco"/>
          <w:color w:val="333333"/>
          <w:bdr w:val="none" w:sz="0" w:space="0" w:color="auto" w:frame="1"/>
        </w:rPr>
        <w:t>logo.png</w:t>
      </w:r>
      <w:proofErr w:type="spellEnd"/>
      <w:r>
        <w:rPr>
          <w:rStyle w:val="HTML1"/>
          <w:rFonts w:ascii="Monaco" w:hAnsi="Monaco"/>
          <w:color w:val="333333"/>
          <w:bdr w:val="none" w:sz="0" w:space="0" w:color="auto" w:frame="1"/>
        </w:rPr>
        <w:t>"&gt;</w: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Форматы изображений</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Существует несколько основных форматов изображений: </w:t>
      </w:r>
      <w:r>
        <w:rPr>
          <w:rStyle w:val="HTML1"/>
          <w:rFonts w:ascii="Monaco" w:hAnsi="Monaco"/>
          <w:color w:val="333333"/>
          <w:bdr w:val="single" w:sz="6" w:space="1" w:color="D5D5D5" w:frame="1"/>
          <w:shd w:val="clear" w:color="auto" w:fill="F8F8F8"/>
        </w:rPr>
        <w:t>JPEG</w:t>
      </w:r>
      <w:r>
        <w:rPr>
          <w:rFonts w:ascii="Arial" w:hAnsi="Arial" w:cs="Arial"/>
          <w:color w:val="333333"/>
          <w:sz w:val="22"/>
          <w:szCs w:val="22"/>
        </w:rPr>
        <w:t>, </w:t>
      </w:r>
      <w:r>
        <w:rPr>
          <w:rStyle w:val="HTML1"/>
          <w:rFonts w:ascii="Monaco" w:hAnsi="Monaco"/>
          <w:color w:val="333333"/>
          <w:bdr w:val="single" w:sz="6" w:space="1" w:color="D5D5D5" w:frame="1"/>
          <w:shd w:val="clear" w:color="auto" w:fill="F8F8F8"/>
        </w:rPr>
        <w:t>PNG</w:t>
      </w:r>
      <w:r>
        <w:rPr>
          <w:rFonts w:ascii="Arial" w:hAnsi="Arial" w:cs="Arial"/>
          <w:color w:val="333333"/>
          <w:sz w:val="22"/>
          <w:szCs w:val="22"/>
        </w:rPr>
        <w:t>, </w:t>
      </w:r>
      <w:r>
        <w:rPr>
          <w:rStyle w:val="HTML1"/>
          <w:rFonts w:ascii="Monaco" w:hAnsi="Monaco"/>
          <w:color w:val="333333"/>
          <w:bdr w:val="single" w:sz="6" w:space="1" w:color="D5D5D5" w:frame="1"/>
          <w:shd w:val="clear" w:color="auto" w:fill="F8F8F8"/>
        </w:rPr>
        <w:t>SVG</w:t>
      </w:r>
      <w:r>
        <w:rPr>
          <w:rFonts w:ascii="Arial" w:hAnsi="Arial" w:cs="Arial"/>
          <w:color w:val="333333"/>
          <w:sz w:val="22"/>
          <w:szCs w:val="22"/>
        </w:rPr>
        <w:t> и </w:t>
      </w:r>
      <w:r>
        <w:rPr>
          <w:rStyle w:val="HTML1"/>
          <w:rFonts w:ascii="Monaco" w:hAnsi="Monaco"/>
          <w:color w:val="333333"/>
          <w:bdr w:val="single" w:sz="6" w:space="1" w:color="D5D5D5" w:frame="1"/>
          <w:shd w:val="clear" w:color="auto" w:fill="F8F8F8"/>
        </w:rPr>
        <w:t>GIF</w:t>
      </w:r>
      <w:r>
        <w:rPr>
          <w:rFonts w:ascii="Arial" w:hAnsi="Arial" w:cs="Arial"/>
          <w:color w:val="333333"/>
          <w:sz w:val="22"/>
          <w:szCs w:val="22"/>
        </w:rPr>
        <w:t>.</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Формат </w:t>
      </w:r>
      <w:r>
        <w:rPr>
          <w:rStyle w:val="HTML1"/>
          <w:rFonts w:ascii="Monaco" w:hAnsi="Monaco"/>
          <w:color w:val="333333"/>
          <w:bdr w:val="single" w:sz="6" w:space="1" w:color="D5D5D5" w:frame="1"/>
          <w:shd w:val="clear" w:color="auto" w:fill="F8F8F8"/>
        </w:rPr>
        <w:t>SVG</w:t>
      </w:r>
      <w:r>
        <w:rPr>
          <w:rFonts w:ascii="Arial" w:hAnsi="Arial" w:cs="Arial"/>
          <w:color w:val="333333"/>
          <w:sz w:val="22"/>
          <w:szCs w:val="22"/>
        </w:rPr>
        <w:t xml:space="preserve"> переводится как масштабируемая векторная графика. Качество таких изображений не меняется при изменении размеров, да и вес у них небольшой. Отлично подходит для </w:t>
      </w:r>
      <w:proofErr w:type="spellStart"/>
      <w:r>
        <w:rPr>
          <w:rFonts w:ascii="Arial" w:hAnsi="Arial" w:cs="Arial"/>
          <w:color w:val="333333"/>
          <w:sz w:val="22"/>
          <w:szCs w:val="22"/>
        </w:rPr>
        <w:t>малоцветных</w:t>
      </w:r>
      <w:proofErr w:type="spellEnd"/>
      <w:r>
        <w:rPr>
          <w:rFonts w:ascii="Arial" w:hAnsi="Arial" w:cs="Arial"/>
          <w:color w:val="333333"/>
          <w:sz w:val="22"/>
          <w:szCs w:val="22"/>
        </w:rPr>
        <w:t xml:space="preserve"> схем, логотипов и иконок. Чаще всего используется в случаях, когда необходимо масштабировать изображение без потерь, изменять цвет элементов изображения, анимировать части изображения.</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Формат </w:t>
      </w:r>
      <w:r>
        <w:rPr>
          <w:rStyle w:val="HTML1"/>
          <w:rFonts w:ascii="Monaco" w:hAnsi="Monaco"/>
          <w:color w:val="333333"/>
          <w:bdr w:val="single" w:sz="6" w:space="1" w:color="D5D5D5" w:frame="1"/>
          <w:shd w:val="clear" w:color="auto" w:fill="F8F8F8"/>
        </w:rPr>
        <w:t>JPEG</w:t>
      </w:r>
      <w:r>
        <w:rPr>
          <w:rFonts w:ascii="Arial" w:hAnsi="Arial" w:cs="Arial"/>
          <w:color w:val="333333"/>
          <w:sz w:val="22"/>
          <w:szCs w:val="22"/>
        </w:rPr>
        <w:t> подходит для фотографий, рисунков с большим количеством разноцветных деталей, изображений с плавным переходом яркости и контраста. При сжатии изображения ухудшается его качество.</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Формат </w:t>
      </w:r>
      <w:r>
        <w:rPr>
          <w:rStyle w:val="HTML1"/>
          <w:rFonts w:ascii="Monaco" w:hAnsi="Monaco"/>
          <w:color w:val="333333"/>
          <w:bdr w:val="single" w:sz="6" w:space="1" w:color="D5D5D5" w:frame="1"/>
          <w:shd w:val="clear" w:color="auto" w:fill="F8F8F8"/>
        </w:rPr>
        <w:t>PNG</w:t>
      </w:r>
      <w:r>
        <w:rPr>
          <w:rFonts w:ascii="Arial" w:hAnsi="Arial" w:cs="Arial"/>
          <w:color w:val="333333"/>
          <w:sz w:val="22"/>
          <w:szCs w:val="22"/>
        </w:rPr>
        <w:t xml:space="preserve"> позволяет сохранять изображения, в которых требуется особенная чёткость. Главная особенность этого формата — поддержка прозрачности. Подходит для изображений с прозрачностью и полупрозрачностью, когда необходима повышенная точность </w:t>
      </w:r>
      <w:proofErr w:type="spellStart"/>
      <w:r>
        <w:rPr>
          <w:rFonts w:ascii="Arial" w:hAnsi="Arial" w:cs="Arial"/>
          <w:color w:val="333333"/>
          <w:sz w:val="22"/>
          <w:szCs w:val="22"/>
        </w:rPr>
        <w:t>полноцветных</w:t>
      </w:r>
      <w:proofErr w:type="spellEnd"/>
      <w:r>
        <w:rPr>
          <w:rFonts w:ascii="Arial" w:hAnsi="Arial" w:cs="Arial"/>
          <w:color w:val="333333"/>
          <w:sz w:val="22"/>
          <w:szCs w:val="22"/>
        </w:rPr>
        <w:t xml:space="preserve"> изображений и для изображений с резкими переходами цветов.</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Формат </w:t>
      </w:r>
      <w:r>
        <w:rPr>
          <w:rStyle w:val="HTML1"/>
          <w:rFonts w:ascii="Monaco" w:hAnsi="Monaco"/>
          <w:color w:val="333333"/>
          <w:bdr w:val="single" w:sz="6" w:space="1" w:color="D5D5D5" w:frame="1"/>
          <w:shd w:val="clear" w:color="auto" w:fill="F8F8F8"/>
        </w:rPr>
        <w:t>GIF</w:t>
      </w:r>
      <w:r>
        <w:rPr>
          <w:rFonts w:ascii="Arial" w:hAnsi="Arial" w:cs="Arial"/>
          <w:color w:val="333333"/>
          <w:sz w:val="22"/>
          <w:szCs w:val="22"/>
        </w:rPr>
        <w:t xml:space="preserve"> используется для простейших </w:t>
      </w:r>
      <w:proofErr w:type="spellStart"/>
      <w:r>
        <w:rPr>
          <w:rFonts w:ascii="Arial" w:hAnsi="Arial" w:cs="Arial"/>
          <w:color w:val="333333"/>
          <w:sz w:val="22"/>
          <w:szCs w:val="22"/>
        </w:rPr>
        <w:t>анимаций</w:t>
      </w:r>
      <w:proofErr w:type="spellEnd"/>
      <w:r>
        <w:rPr>
          <w:rFonts w:ascii="Arial" w:hAnsi="Arial" w:cs="Arial"/>
          <w:color w:val="333333"/>
          <w:sz w:val="22"/>
          <w:szCs w:val="22"/>
        </w:rPr>
        <w:t>. В последнее время GIF-изображения становятся всё менее используемыми и заменяются на другие, более оптимальные форматы.</w: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lastRenderedPageBreak/>
        <w:t>Размеры изображения</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Для управления шириной или высотой изображения, используются атрибуты </w:t>
      </w:r>
      <w:proofErr w:type="spellStart"/>
      <w:r>
        <w:rPr>
          <w:rStyle w:val="HTML1"/>
          <w:rFonts w:ascii="Monaco" w:hAnsi="Monaco"/>
          <w:color w:val="333333"/>
          <w:bdr w:val="single" w:sz="6" w:space="1" w:color="D5D5D5" w:frame="1"/>
          <w:shd w:val="clear" w:color="auto" w:fill="F8F8F8"/>
        </w:rPr>
        <w:t>width</w:t>
      </w:r>
      <w:proofErr w:type="spellEnd"/>
      <w:r>
        <w:rPr>
          <w:rFonts w:ascii="Arial" w:hAnsi="Arial" w:cs="Arial"/>
          <w:color w:val="333333"/>
          <w:sz w:val="22"/>
          <w:szCs w:val="22"/>
        </w:rPr>
        <w:t> и </w:t>
      </w:r>
      <w:proofErr w:type="spellStart"/>
      <w:r>
        <w:rPr>
          <w:rStyle w:val="HTML1"/>
          <w:rFonts w:ascii="Monaco" w:hAnsi="Monaco"/>
          <w:color w:val="333333"/>
          <w:bdr w:val="single" w:sz="6" w:space="1" w:color="D5D5D5" w:frame="1"/>
          <w:shd w:val="clear" w:color="auto" w:fill="F8F8F8"/>
        </w:rPr>
        <w:t>height</w:t>
      </w:r>
      <w:proofErr w:type="spellEnd"/>
      <w:r>
        <w:rPr>
          <w:rFonts w:ascii="Arial" w:hAnsi="Arial" w:cs="Arial"/>
          <w:color w:val="333333"/>
          <w:sz w:val="22"/>
          <w:szCs w:val="22"/>
        </w:rPr>
        <w:t>. Размеры в этих атрибутах задаются без единиц измерения.</w:t>
      </w:r>
    </w:p>
    <w:p w:rsidR="00882B1A" w:rsidRDefault="00882B1A" w:rsidP="00882B1A">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img</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src=</w:t>
      </w:r>
      <w:proofErr w:type="spellEnd"/>
      <w:r>
        <w:rPr>
          <w:rStyle w:val="HTML1"/>
          <w:rFonts w:ascii="Monaco" w:hAnsi="Monaco"/>
          <w:color w:val="333333"/>
          <w:bdr w:val="none" w:sz="0" w:space="0" w:color="auto" w:frame="1"/>
        </w:rPr>
        <w:t>"</w:t>
      </w:r>
      <w:proofErr w:type="spellStart"/>
      <w:r>
        <w:rPr>
          <w:rStyle w:val="HTML1"/>
          <w:rFonts w:ascii="Monaco" w:hAnsi="Monaco"/>
          <w:color w:val="333333"/>
          <w:bdr w:val="none" w:sz="0" w:space="0" w:color="auto" w:frame="1"/>
        </w:rPr>
        <w:t>logo.png</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width=</w:t>
      </w:r>
      <w:proofErr w:type="spellEnd"/>
      <w:r>
        <w:rPr>
          <w:rStyle w:val="HTML1"/>
          <w:rFonts w:ascii="Monaco" w:hAnsi="Monaco"/>
          <w:color w:val="333333"/>
          <w:bdr w:val="none" w:sz="0" w:space="0" w:color="auto" w:frame="1"/>
        </w:rPr>
        <w:t xml:space="preserve">"200" </w:t>
      </w:r>
      <w:proofErr w:type="spellStart"/>
      <w:r>
        <w:rPr>
          <w:rStyle w:val="HTML1"/>
          <w:rFonts w:ascii="Monaco" w:hAnsi="Monaco"/>
          <w:color w:val="333333"/>
          <w:bdr w:val="none" w:sz="0" w:space="0" w:color="auto" w:frame="1"/>
        </w:rPr>
        <w:t>height=</w:t>
      </w:r>
      <w:proofErr w:type="spellEnd"/>
      <w:r>
        <w:rPr>
          <w:rStyle w:val="HTML1"/>
          <w:rFonts w:ascii="Monaco" w:hAnsi="Monaco"/>
          <w:color w:val="333333"/>
          <w:bdr w:val="none" w:sz="0" w:space="0" w:color="auto" w:frame="1"/>
        </w:rPr>
        <w:t>"100"&gt;</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Если задать только один из размеров, ширину или высоту, то вторую размерность браузер вычислит самостоятельно исходя из пропорций изображения. Если задать картинке одновременно и высоту, и ширину, то браузер может нарушить пропорции исходного изображения.</w: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 xml:space="preserve">Атрибут </w:t>
      </w:r>
      <w:proofErr w:type="spellStart"/>
      <w:r>
        <w:rPr>
          <w:rFonts w:ascii="inherit" w:hAnsi="inherit" w:cs="Arial"/>
          <w:b w:val="0"/>
          <w:bCs w:val="0"/>
          <w:color w:val="333333"/>
          <w:sz w:val="30"/>
          <w:szCs w:val="30"/>
        </w:rPr>
        <w:t>alt</w:t>
      </w:r>
      <w:proofErr w:type="spellEnd"/>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В случаях, когда картинка не может отобразиться, для того, чтобы было понятно, что на ней изображено, существует альтернативный текст. Также альтернативный текст помогает сайтам оставаться доступными, например, для категории пользователей, которая не имеет возможности видеть картинки.</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Альтернативный текст изображения задаётся с помощью атрибута </w:t>
      </w:r>
      <w:proofErr w:type="spellStart"/>
      <w:r>
        <w:rPr>
          <w:rStyle w:val="HTML1"/>
          <w:rFonts w:ascii="Monaco" w:hAnsi="Monaco"/>
          <w:color w:val="333333"/>
          <w:bdr w:val="single" w:sz="6" w:space="1" w:color="D5D5D5" w:frame="1"/>
          <w:shd w:val="clear" w:color="auto" w:fill="F8F8F8"/>
        </w:rPr>
        <w:t>alt</w:t>
      </w:r>
      <w:proofErr w:type="spellEnd"/>
      <w:r>
        <w:rPr>
          <w:rFonts w:ascii="Arial" w:hAnsi="Arial" w:cs="Arial"/>
          <w:color w:val="333333"/>
          <w:sz w:val="22"/>
          <w:szCs w:val="22"/>
        </w:rPr>
        <w:t>. Например:</w:t>
      </w:r>
    </w:p>
    <w:p w:rsidR="00882B1A" w:rsidRDefault="00882B1A" w:rsidP="00882B1A">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img</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src=</w:t>
      </w:r>
      <w:proofErr w:type="spellEnd"/>
      <w:r>
        <w:rPr>
          <w:rStyle w:val="HTML1"/>
          <w:rFonts w:ascii="Monaco" w:hAnsi="Monaco"/>
          <w:color w:val="333333"/>
          <w:bdr w:val="none" w:sz="0" w:space="0" w:color="auto" w:frame="1"/>
        </w:rPr>
        <w:t>"</w:t>
      </w:r>
      <w:proofErr w:type="spellStart"/>
      <w:r>
        <w:rPr>
          <w:rStyle w:val="HTML1"/>
          <w:rFonts w:ascii="Monaco" w:hAnsi="Monaco"/>
          <w:color w:val="333333"/>
          <w:bdr w:val="none" w:sz="0" w:space="0" w:color="auto" w:frame="1"/>
        </w:rPr>
        <w:t>cat.png</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alt=</w:t>
      </w:r>
      <w:proofErr w:type="spellEnd"/>
      <w:r>
        <w:rPr>
          <w:rStyle w:val="HTML1"/>
          <w:rFonts w:ascii="Monaco" w:hAnsi="Monaco"/>
          <w:color w:val="333333"/>
          <w:bdr w:val="none" w:sz="0" w:space="0" w:color="auto" w:frame="1"/>
        </w:rPr>
        <w:t>"</w:t>
      </w:r>
      <w:r>
        <w:rPr>
          <w:rStyle w:val="HTML1"/>
          <w:color w:val="333333"/>
          <w:bdr w:val="none" w:sz="0" w:space="0" w:color="auto" w:frame="1"/>
        </w:rPr>
        <w:t>Кот</w:t>
      </w:r>
      <w:r>
        <w:rPr>
          <w:rStyle w:val="HTML1"/>
          <w:rFonts w:ascii="Monaco" w:hAnsi="Monaco" w:cs="Monaco"/>
          <w:color w:val="333333"/>
          <w:bdr w:val="none" w:sz="0" w:space="0" w:color="auto" w:frame="1"/>
        </w:rPr>
        <w:t xml:space="preserve">, </w:t>
      </w:r>
      <w:r>
        <w:rPr>
          <w:rStyle w:val="HTML1"/>
          <w:color w:val="333333"/>
          <w:bdr w:val="none" w:sz="0" w:space="0" w:color="auto" w:frame="1"/>
        </w:rPr>
        <w:t>который</w:t>
      </w:r>
      <w:r>
        <w:rPr>
          <w:rStyle w:val="HTML1"/>
          <w:rFonts w:ascii="Monaco" w:hAnsi="Monaco" w:cs="Monaco"/>
          <w:color w:val="333333"/>
          <w:bdr w:val="none" w:sz="0" w:space="0" w:color="auto" w:frame="1"/>
        </w:rPr>
        <w:t xml:space="preserve"> </w:t>
      </w:r>
      <w:r>
        <w:rPr>
          <w:rStyle w:val="HTML1"/>
          <w:color w:val="333333"/>
          <w:bdr w:val="none" w:sz="0" w:space="0" w:color="auto" w:frame="1"/>
        </w:rPr>
        <w:t>гуляет</w:t>
      </w:r>
      <w:r>
        <w:rPr>
          <w:rStyle w:val="HTML1"/>
          <w:rFonts w:ascii="Monaco" w:hAnsi="Monaco" w:cs="Monaco"/>
          <w:color w:val="333333"/>
          <w:bdr w:val="none" w:sz="0" w:space="0" w:color="auto" w:frame="1"/>
        </w:rPr>
        <w:t xml:space="preserve"> </w:t>
      </w:r>
      <w:r>
        <w:rPr>
          <w:rStyle w:val="HTML1"/>
          <w:color w:val="333333"/>
          <w:bdr w:val="none" w:sz="0" w:space="0" w:color="auto" w:frame="1"/>
        </w:rPr>
        <w:t>сам</w:t>
      </w:r>
      <w:r>
        <w:rPr>
          <w:rStyle w:val="HTML1"/>
          <w:rFonts w:ascii="Monaco" w:hAnsi="Monaco" w:cs="Monaco"/>
          <w:color w:val="333333"/>
          <w:bdr w:val="none" w:sz="0" w:space="0" w:color="auto" w:frame="1"/>
        </w:rPr>
        <w:t xml:space="preserve"> </w:t>
      </w:r>
      <w:r>
        <w:rPr>
          <w:rStyle w:val="HTML1"/>
          <w:color w:val="333333"/>
          <w:bdr w:val="none" w:sz="0" w:space="0" w:color="auto" w:frame="1"/>
        </w:rPr>
        <w:t>по</w:t>
      </w:r>
      <w:r>
        <w:rPr>
          <w:rStyle w:val="HTML1"/>
          <w:rFonts w:ascii="Monaco" w:hAnsi="Monaco" w:cs="Monaco"/>
          <w:color w:val="333333"/>
          <w:bdr w:val="none" w:sz="0" w:space="0" w:color="auto" w:frame="1"/>
        </w:rPr>
        <w:t xml:space="preserve"> </w:t>
      </w:r>
      <w:r>
        <w:rPr>
          <w:rStyle w:val="HTML1"/>
          <w:color w:val="333333"/>
          <w:bdr w:val="none" w:sz="0" w:space="0" w:color="auto" w:frame="1"/>
        </w:rPr>
        <w:t>себе</w:t>
      </w:r>
      <w:r>
        <w:rPr>
          <w:rStyle w:val="HTML1"/>
          <w:rFonts w:ascii="Monaco" w:hAnsi="Monaco" w:cs="Monaco"/>
          <w:color w:val="333333"/>
          <w:bdr w:val="none" w:sz="0" w:space="0" w:color="auto" w:frame="1"/>
        </w:rPr>
        <w:t>"&gt;</w:t>
      </w:r>
    </w:p>
    <w:p w:rsidR="00882B1A" w:rsidRDefault="00882B1A" w:rsidP="00882B1A">
      <w:pPr>
        <w:shd w:val="clear" w:color="auto" w:fill="FFFFFF"/>
        <w:spacing w:line="340" w:lineRule="atLeast"/>
        <w:rPr>
          <w:rFonts w:ascii="Arial" w:hAnsi="Arial" w:cs="Arial"/>
          <w:color w:val="333333"/>
        </w:rPr>
      </w:pPr>
      <w:r>
        <w:rPr>
          <w:rFonts w:ascii="Arial" w:hAnsi="Arial" w:cs="Arial"/>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Кот, который гуляет сам по себе" style="width:23.75pt;height:23.75pt"/>
        </w:pic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proofErr w:type="spellStart"/>
      <w:r>
        <w:rPr>
          <w:rFonts w:ascii="inherit" w:hAnsi="inherit" w:cs="Arial"/>
          <w:b w:val="0"/>
          <w:bCs w:val="0"/>
          <w:color w:val="333333"/>
          <w:sz w:val="30"/>
          <w:szCs w:val="30"/>
        </w:rPr>
        <w:t>Figure</w:t>
      </w:r>
      <w:proofErr w:type="spellEnd"/>
      <w:r>
        <w:rPr>
          <w:rFonts w:ascii="inherit" w:hAnsi="inherit" w:cs="Arial"/>
          <w:b w:val="0"/>
          <w:bCs w:val="0"/>
          <w:color w:val="333333"/>
          <w:sz w:val="30"/>
          <w:szCs w:val="30"/>
        </w:rPr>
        <w:t xml:space="preserve"> и </w:t>
      </w:r>
      <w:proofErr w:type="spellStart"/>
      <w:r>
        <w:rPr>
          <w:rFonts w:ascii="inherit" w:hAnsi="inherit" w:cs="Arial"/>
          <w:b w:val="0"/>
          <w:bCs w:val="0"/>
          <w:color w:val="333333"/>
          <w:sz w:val="30"/>
          <w:szCs w:val="30"/>
        </w:rPr>
        <w:t>figcaption</w:t>
      </w:r>
      <w:proofErr w:type="spellEnd"/>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figure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подходит для любого иллюстративного или демонстрационного материала, которым можно дополнить содержание документа: схемы, графики, примеры кода, таблицы и так далее. При удалении такого материала основное содержание не должно пострадать, иначе это не дополнительный материал и 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figure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не подходит для его разметки.</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Для разъясняющего комментария к такому иллюстративному материалу существует 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figcaption</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который размещается первым или последним элементом внутри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figure</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Например:</w:t>
      </w:r>
    </w:p>
    <w:p w:rsidR="00882B1A" w:rsidRDefault="00882B1A" w:rsidP="00882B1A">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figure</w:t>
      </w:r>
      <w:proofErr w:type="spellEnd"/>
      <w:r>
        <w:rPr>
          <w:rStyle w:val="HTML1"/>
          <w:rFonts w:ascii="Monaco" w:hAnsi="Monaco"/>
          <w:color w:val="333333"/>
          <w:bdr w:val="none" w:sz="0" w:space="0" w:color="auto" w:frame="1"/>
        </w:rPr>
        <w:t>&gt;</w:t>
      </w:r>
    </w:p>
    <w:p w:rsidR="00882B1A" w:rsidRDefault="00882B1A" w:rsidP="00882B1A">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img</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src=</w:t>
      </w:r>
      <w:proofErr w:type="spellEnd"/>
      <w:r>
        <w:rPr>
          <w:rStyle w:val="HTML1"/>
          <w:rFonts w:ascii="Monaco" w:hAnsi="Monaco"/>
          <w:color w:val="333333"/>
          <w:bdr w:val="none" w:sz="0" w:space="0" w:color="auto" w:frame="1"/>
        </w:rPr>
        <w:t>"</w:t>
      </w:r>
      <w:proofErr w:type="spellStart"/>
      <w:r>
        <w:rPr>
          <w:rStyle w:val="HTML1"/>
          <w:rFonts w:ascii="Monaco" w:hAnsi="Monaco"/>
          <w:color w:val="333333"/>
          <w:bdr w:val="none" w:sz="0" w:space="0" w:color="auto" w:frame="1"/>
        </w:rPr>
        <w:t>image.jpg</w:t>
      </w:r>
      <w:proofErr w:type="spellEnd"/>
      <w:r>
        <w:rPr>
          <w:rStyle w:val="HTML1"/>
          <w:rFonts w:ascii="Monaco" w:hAnsi="Monaco"/>
          <w:color w:val="333333"/>
          <w:bdr w:val="none" w:sz="0" w:space="0" w:color="auto" w:frame="1"/>
        </w:rPr>
        <w:t xml:space="preserve">" </w:t>
      </w:r>
      <w:proofErr w:type="spellStart"/>
      <w:r>
        <w:rPr>
          <w:rStyle w:val="HTML1"/>
          <w:rFonts w:ascii="Monaco" w:hAnsi="Monaco"/>
          <w:color w:val="333333"/>
          <w:bdr w:val="none" w:sz="0" w:space="0" w:color="auto" w:frame="1"/>
        </w:rPr>
        <w:t>alt=</w:t>
      </w:r>
      <w:proofErr w:type="spellEnd"/>
      <w:r>
        <w:rPr>
          <w:rStyle w:val="HTML1"/>
          <w:rFonts w:ascii="Monaco" w:hAnsi="Monaco"/>
          <w:color w:val="333333"/>
          <w:bdr w:val="none" w:sz="0" w:space="0" w:color="auto" w:frame="1"/>
        </w:rPr>
        <w:t>"</w:t>
      </w:r>
      <w:r>
        <w:rPr>
          <w:rStyle w:val="HTML1"/>
          <w:color w:val="333333"/>
          <w:bdr w:val="none" w:sz="0" w:space="0" w:color="auto" w:frame="1"/>
        </w:rPr>
        <w:t>Альтернативный</w:t>
      </w:r>
      <w:r>
        <w:rPr>
          <w:rStyle w:val="HTML1"/>
          <w:rFonts w:ascii="Monaco" w:hAnsi="Monaco" w:cs="Monaco"/>
          <w:color w:val="333333"/>
          <w:bdr w:val="none" w:sz="0" w:space="0" w:color="auto" w:frame="1"/>
        </w:rPr>
        <w:t xml:space="preserve"> </w:t>
      </w:r>
      <w:r>
        <w:rPr>
          <w:rStyle w:val="HTML1"/>
          <w:color w:val="333333"/>
          <w:bdr w:val="none" w:sz="0" w:space="0" w:color="auto" w:frame="1"/>
        </w:rPr>
        <w:t>текст</w:t>
      </w:r>
      <w:r>
        <w:rPr>
          <w:rStyle w:val="HTML1"/>
          <w:rFonts w:ascii="Monaco" w:hAnsi="Monaco" w:cs="Monaco"/>
          <w:color w:val="333333"/>
          <w:bdr w:val="none" w:sz="0" w:space="0" w:color="auto" w:frame="1"/>
        </w:rPr>
        <w:t>"&gt;</w:t>
      </w:r>
    </w:p>
    <w:p w:rsidR="00882B1A" w:rsidRDefault="00882B1A" w:rsidP="00882B1A">
      <w:pPr>
        <w:pStyle w:val="HTML"/>
        <w:shd w:val="clear" w:color="auto" w:fill="F8F8F8"/>
        <w:spacing w:before="272" w:after="272"/>
        <w:ind w:left="-204"/>
        <w:rPr>
          <w:rStyle w:val="HTML1"/>
          <w:rFonts w:ascii="Monaco" w:hAnsi="Monaco"/>
          <w:color w:val="333333"/>
          <w:bdr w:val="none" w:sz="0" w:space="0" w:color="auto" w:frame="1"/>
        </w:rPr>
      </w:pPr>
      <w:r>
        <w:rPr>
          <w:rStyle w:val="HTML1"/>
          <w:rFonts w:ascii="Monaco" w:hAnsi="Monaco"/>
          <w:color w:val="333333"/>
          <w:bdr w:val="none" w:sz="0" w:space="0" w:color="auto" w:frame="1"/>
        </w:rPr>
        <w:t xml:space="preserve">  &lt;</w:t>
      </w:r>
      <w:proofErr w:type="spellStart"/>
      <w:r>
        <w:rPr>
          <w:rStyle w:val="HTML1"/>
          <w:rFonts w:ascii="Monaco" w:hAnsi="Monaco"/>
          <w:color w:val="333333"/>
          <w:bdr w:val="none" w:sz="0" w:space="0" w:color="auto" w:frame="1"/>
        </w:rPr>
        <w:t>figcaption</w:t>
      </w:r>
      <w:proofErr w:type="spellEnd"/>
      <w:r>
        <w:rPr>
          <w:rStyle w:val="HTML1"/>
          <w:rFonts w:ascii="Monaco" w:hAnsi="Monaco"/>
          <w:color w:val="333333"/>
          <w:bdr w:val="none" w:sz="0" w:space="0" w:color="auto" w:frame="1"/>
        </w:rPr>
        <w:t>&gt;</w:t>
      </w:r>
      <w:r>
        <w:rPr>
          <w:rStyle w:val="HTML1"/>
          <w:color w:val="333333"/>
          <w:bdr w:val="none" w:sz="0" w:space="0" w:color="auto" w:frame="1"/>
        </w:rPr>
        <w:t>Подпись</w:t>
      </w:r>
      <w:r>
        <w:rPr>
          <w:rStyle w:val="HTML1"/>
          <w:rFonts w:ascii="Monaco" w:hAnsi="Monaco" w:cs="Monaco"/>
          <w:color w:val="333333"/>
          <w:bdr w:val="none" w:sz="0" w:space="0" w:color="auto" w:frame="1"/>
        </w:rPr>
        <w:t xml:space="preserve"> </w:t>
      </w:r>
      <w:r>
        <w:rPr>
          <w:rStyle w:val="HTML1"/>
          <w:color w:val="333333"/>
          <w:bdr w:val="none" w:sz="0" w:space="0" w:color="auto" w:frame="1"/>
        </w:rPr>
        <w:t>к</w:t>
      </w:r>
      <w:r>
        <w:rPr>
          <w:rStyle w:val="HTML1"/>
          <w:rFonts w:ascii="Monaco" w:hAnsi="Monaco" w:cs="Monaco"/>
          <w:color w:val="333333"/>
          <w:bdr w:val="none" w:sz="0" w:space="0" w:color="auto" w:frame="1"/>
        </w:rPr>
        <w:t xml:space="preserve"> </w:t>
      </w:r>
      <w:r>
        <w:rPr>
          <w:rStyle w:val="HTML1"/>
          <w:color w:val="333333"/>
          <w:bdr w:val="none" w:sz="0" w:space="0" w:color="auto" w:frame="1"/>
        </w:rPr>
        <w:t>содержимому</w:t>
      </w:r>
      <w:r>
        <w:rPr>
          <w:rStyle w:val="HTML1"/>
          <w:rFonts w:ascii="Monaco" w:hAnsi="Monaco" w:cs="Monaco"/>
          <w:color w:val="333333"/>
          <w:bdr w:val="none" w:sz="0" w:space="0" w:color="auto" w:frame="1"/>
        </w:rPr>
        <w:t>&lt;/</w:t>
      </w:r>
      <w:proofErr w:type="spellStart"/>
      <w:r>
        <w:rPr>
          <w:rStyle w:val="HTML1"/>
          <w:rFonts w:ascii="Monaco" w:hAnsi="Monaco" w:cs="Monaco"/>
          <w:color w:val="333333"/>
          <w:bdr w:val="none" w:sz="0" w:space="0" w:color="auto" w:frame="1"/>
        </w:rPr>
        <w:t>figcaption</w:t>
      </w:r>
      <w:proofErr w:type="spellEnd"/>
      <w:r>
        <w:rPr>
          <w:rStyle w:val="HTML1"/>
          <w:rFonts w:ascii="Monaco" w:hAnsi="Monaco" w:cs="Monaco"/>
          <w:color w:val="333333"/>
          <w:bdr w:val="none" w:sz="0" w:space="0" w:color="auto" w:frame="1"/>
        </w:rPr>
        <w:t>&gt;</w:t>
      </w:r>
    </w:p>
    <w:p w:rsidR="00882B1A" w:rsidRDefault="00882B1A" w:rsidP="00882B1A">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figure</w:t>
      </w:r>
      <w:proofErr w:type="spellEnd"/>
      <w:r>
        <w:rPr>
          <w:rStyle w:val="HTML1"/>
          <w:rFonts w:ascii="Monaco" w:hAnsi="Monaco"/>
          <w:color w:val="333333"/>
          <w:bdr w:val="none" w:sz="0" w:space="0" w:color="auto" w:frame="1"/>
        </w:rPr>
        <w:t>&gt;</w:t>
      </w:r>
    </w:p>
    <w:p w:rsidR="00882B1A" w:rsidRDefault="00882B1A" w:rsidP="00882B1A">
      <w:pPr>
        <w:shd w:val="clear" w:color="auto" w:fill="FFFFFF"/>
        <w:spacing w:line="340" w:lineRule="atLeast"/>
        <w:rPr>
          <w:rFonts w:ascii="Arial" w:hAnsi="Arial" w:cs="Arial"/>
          <w:color w:val="333333"/>
        </w:rPr>
      </w:pPr>
      <w:r>
        <w:rPr>
          <w:rFonts w:ascii="Arial" w:hAnsi="Arial" w:cs="Arial"/>
          <w:noProof/>
          <w:color w:val="333333"/>
          <w:lang w:eastAsia="ru-RU"/>
        </w:rPr>
        <w:lastRenderedPageBreak/>
        <w:drawing>
          <wp:inline distT="0" distB="0" distL="0" distR="0">
            <wp:extent cx="1483995" cy="1147445"/>
            <wp:effectExtent l="19050" t="0" r="1905" b="0"/>
            <wp:docPr id="2" name="Рисунок 2" descr="Картинка-заглуш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а-заглушка"/>
                    <pic:cNvPicPr>
                      <a:picLocks noChangeAspect="1" noChangeArrowheads="1"/>
                    </pic:cNvPicPr>
                  </pic:nvPicPr>
                  <pic:blipFill>
                    <a:blip r:embed="rId7" cstate="print"/>
                    <a:srcRect/>
                    <a:stretch>
                      <a:fillRect/>
                    </a:stretch>
                  </pic:blipFill>
                  <pic:spPr bwMode="auto">
                    <a:xfrm>
                      <a:off x="0" y="0"/>
                      <a:ext cx="1483995" cy="1147445"/>
                    </a:xfrm>
                    <a:prstGeom prst="rect">
                      <a:avLst/>
                    </a:prstGeom>
                    <a:noFill/>
                    <a:ln w="9525">
                      <a:noFill/>
                      <a:miter lim="800000"/>
                      <a:headEnd/>
                      <a:tailEnd/>
                    </a:ln>
                  </pic:spPr>
                </pic:pic>
              </a:graphicData>
            </a:graphic>
          </wp:inline>
        </w:drawing>
      </w:r>
      <w:r>
        <w:rPr>
          <w:rFonts w:ascii="Arial" w:hAnsi="Arial" w:cs="Arial"/>
          <w:color w:val="333333"/>
        </w:rPr>
        <w:t>Подпись к содержимому</w:t>
      </w:r>
    </w:p>
    <w:p w:rsidR="00882B1A" w:rsidRDefault="00882B1A" w:rsidP="00882B1A">
      <w:pPr>
        <w:pStyle w:val="3"/>
        <w:shd w:val="clear" w:color="auto" w:fill="FFFFFF"/>
        <w:spacing w:before="161" w:after="161" w:line="300" w:lineRule="atLeast"/>
        <w:rPr>
          <w:rFonts w:ascii="inherit" w:hAnsi="inherit" w:cs="Arial"/>
          <w:b w:val="0"/>
          <w:bCs w:val="0"/>
          <w:color w:val="333333"/>
          <w:sz w:val="30"/>
          <w:szCs w:val="30"/>
        </w:rPr>
      </w:pPr>
      <w:r>
        <w:rPr>
          <w:rFonts w:ascii="inherit" w:hAnsi="inherit" w:cs="Arial"/>
          <w:b w:val="0"/>
          <w:bCs w:val="0"/>
          <w:color w:val="333333"/>
          <w:sz w:val="30"/>
          <w:szCs w:val="30"/>
        </w:rPr>
        <w:t>Изображение-ссылка</w:t>
      </w:r>
    </w:p>
    <w:p w:rsidR="00882B1A" w:rsidRDefault="00882B1A" w:rsidP="00882B1A">
      <w:pPr>
        <w:pStyle w:val="a3"/>
        <w:shd w:val="clear" w:color="auto" w:fill="FFFFFF"/>
        <w:spacing w:before="0" w:beforeAutospacing="0" w:after="340" w:afterAutospacing="0" w:line="340" w:lineRule="atLeast"/>
        <w:rPr>
          <w:rFonts w:ascii="Arial" w:hAnsi="Arial" w:cs="Arial"/>
          <w:color w:val="333333"/>
          <w:sz w:val="22"/>
          <w:szCs w:val="22"/>
        </w:rPr>
      </w:pPr>
      <w:r>
        <w:rPr>
          <w:rFonts w:ascii="Arial" w:hAnsi="Arial" w:cs="Arial"/>
          <w:color w:val="333333"/>
          <w:sz w:val="22"/>
          <w:szCs w:val="22"/>
        </w:rPr>
        <w:t>Ссылки можно делать не только с помощью текста, но и с помощью изображений. Для этого нужно обернуть 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img</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в тег </w:t>
      </w:r>
      <w:r>
        <w:rPr>
          <w:rStyle w:val="HTML1"/>
          <w:rFonts w:ascii="Monaco" w:hAnsi="Monaco"/>
          <w:color w:val="333333"/>
          <w:bdr w:val="single" w:sz="6" w:space="1" w:color="D5D5D5" w:frame="1"/>
          <w:shd w:val="clear" w:color="auto" w:fill="F8F8F8"/>
        </w:rPr>
        <w:t>&lt;</w:t>
      </w:r>
      <w:proofErr w:type="spellStart"/>
      <w:r>
        <w:rPr>
          <w:rStyle w:val="HTML1"/>
          <w:rFonts w:ascii="Monaco" w:hAnsi="Monaco"/>
          <w:color w:val="333333"/>
          <w:bdr w:val="single" w:sz="6" w:space="1" w:color="D5D5D5" w:frame="1"/>
          <w:shd w:val="clear" w:color="auto" w:fill="F8F8F8"/>
        </w:rPr>
        <w:t>a</w:t>
      </w:r>
      <w:proofErr w:type="spellEnd"/>
      <w:r>
        <w:rPr>
          <w:rStyle w:val="HTML1"/>
          <w:rFonts w:ascii="Monaco" w:hAnsi="Monaco"/>
          <w:color w:val="333333"/>
          <w:bdr w:val="single" w:sz="6" w:space="1" w:color="D5D5D5" w:frame="1"/>
          <w:shd w:val="clear" w:color="auto" w:fill="F8F8F8"/>
        </w:rPr>
        <w:t>&gt;</w:t>
      </w:r>
      <w:r>
        <w:rPr>
          <w:rFonts w:ascii="Arial" w:hAnsi="Arial" w:cs="Arial"/>
          <w:color w:val="333333"/>
          <w:sz w:val="22"/>
          <w:szCs w:val="22"/>
        </w:rPr>
        <w:t>. Например:</w:t>
      </w:r>
    </w:p>
    <w:p w:rsidR="00882B1A" w:rsidRPr="00882B1A" w:rsidRDefault="00882B1A" w:rsidP="00882B1A">
      <w:pPr>
        <w:pStyle w:val="HTML"/>
        <w:shd w:val="clear" w:color="auto" w:fill="F8F8F8"/>
        <w:spacing w:before="272" w:after="272"/>
        <w:ind w:left="-204"/>
        <w:rPr>
          <w:rStyle w:val="HTML1"/>
          <w:rFonts w:ascii="Monaco" w:hAnsi="Monaco"/>
          <w:color w:val="333333"/>
          <w:bdr w:val="none" w:sz="0" w:space="0" w:color="auto" w:frame="1"/>
          <w:lang w:val="en-US"/>
        </w:rPr>
      </w:pPr>
      <w:r w:rsidRPr="00882B1A">
        <w:rPr>
          <w:rStyle w:val="HTML1"/>
          <w:rFonts w:ascii="Monaco" w:hAnsi="Monaco"/>
          <w:color w:val="333333"/>
          <w:bdr w:val="none" w:sz="0" w:space="0" w:color="auto" w:frame="1"/>
          <w:lang w:val="en-US"/>
        </w:rPr>
        <w:t>&lt;a href="http://keksby.ru"&gt;</w:t>
      </w:r>
    </w:p>
    <w:p w:rsidR="00882B1A" w:rsidRPr="00882B1A" w:rsidRDefault="00882B1A" w:rsidP="00882B1A">
      <w:pPr>
        <w:pStyle w:val="HTML"/>
        <w:shd w:val="clear" w:color="auto" w:fill="F8F8F8"/>
        <w:spacing w:before="272" w:after="272"/>
        <w:ind w:left="-204"/>
        <w:rPr>
          <w:rStyle w:val="HTML1"/>
          <w:rFonts w:ascii="Monaco" w:hAnsi="Monaco"/>
          <w:color w:val="333333"/>
          <w:bdr w:val="none" w:sz="0" w:space="0" w:color="auto" w:frame="1"/>
          <w:lang w:val="en-US"/>
        </w:rPr>
      </w:pPr>
      <w:r w:rsidRPr="00882B1A">
        <w:rPr>
          <w:rStyle w:val="HTML1"/>
          <w:rFonts w:ascii="Monaco" w:hAnsi="Monaco"/>
          <w:color w:val="333333"/>
          <w:bdr w:val="none" w:sz="0" w:space="0" w:color="auto" w:frame="1"/>
          <w:lang w:val="en-US"/>
        </w:rPr>
        <w:t xml:space="preserve">  &lt;img src="cat.png" alt="</w:t>
      </w:r>
      <w:r>
        <w:rPr>
          <w:rStyle w:val="HTML1"/>
          <w:color w:val="333333"/>
          <w:bdr w:val="none" w:sz="0" w:space="0" w:color="auto" w:frame="1"/>
        </w:rPr>
        <w:t>Кекс</w:t>
      </w:r>
      <w:r w:rsidRPr="00882B1A">
        <w:rPr>
          <w:rStyle w:val="HTML1"/>
          <w:rFonts w:ascii="Monaco" w:hAnsi="Monaco" w:cs="Monaco"/>
          <w:color w:val="333333"/>
          <w:bdr w:val="none" w:sz="0" w:space="0" w:color="auto" w:frame="1"/>
          <w:lang w:val="en-US"/>
        </w:rPr>
        <w:t>"&gt;</w:t>
      </w:r>
    </w:p>
    <w:p w:rsidR="00882B1A" w:rsidRDefault="00882B1A" w:rsidP="00882B1A">
      <w:pPr>
        <w:pStyle w:val="HTML"/>
        <w:shd w:val="clear" w:color="auto" w:fill="F8F8F8"/>
        <w:spacing w:before="272" w:after="272"/>
        <w:ind w:left="-204"/>
        <w:rPr>
          <w:rFonts w:ascii="Monaco" w:hAnsi="Monaco"/>
          <w:color w:val="333333"/>
          <w:sz w:val="22"/>
          <w:szCs w:val="22"/>
        </w:rPr>
      </w:pPr>
      <w:r>
        <w:rPr>
          <w:rStyle w:val="HTML1"/>
          <w:rFonts w:ascii="Monaco" w:hAnsi="Monaco"/>
          <w:color w:val="333333"/>
          <w:bdr w:val="none" w:sz="0" w:space="0" w:color="auto" w:frame="1"/>
        </w:rPr>
        <w:t>&lt;/</w:t>
      </w:r>
      <w:proofErr w:type="spellStart"/>
      <w:r>
        <w:rPr>
          <w:rStyle w:val="HTML1"/>
          <w:rFonts w:ascii="Monaco" w:hAnsi="Monaco"/>
          <w:color w:val="333333"/>
          <w:bdr w:val="none" w:sz="0" w:space="0" w:color="auto" w:frame="1"/>
        </w:rPr>
        <w:t>a</w:t>
      </w:r>
      <w:proofErr w:type="spellEnd"/>
      <w:r>
        <w:rPr>
          <w:rStyle w:val="HTML1"/>
          <w:rFonts w:ascii="Monaco" w:hAnsi="Monaco"/>
          <w:color w:val="333333"/>
          <w:bdr w:val="none" w:sz="0" w:space="0" w:color="auto" w:frame="1"/>
        </w:rPr>
        <w:t>&gt;</w:t>
      </w:r>
    </w:p>
    <w:p w:rsidR="00882B1A" w:rsidRPr="00882B1A" w:rsidRDefault="00882B1A" w:rsidP="00691EFD">
      <w:pPr>
        <w:pStyle w:val="HTML"/>
        <w:shd w:val="clear" w:color="auto" w:fill="F8F8F8"/>
        <w:spacing w:before="272" w:after="272"/>
        <w:ind w:left="-204"/>
        <w:rPr>
          <w:rFonts w:ascii="Monaco" w:hAnsi="Monaco"/>
          <w:color w:val="333333"/>
          <w:sz w:val="22"/>
          <w:szCs w:val="22"/>
          <w:lang w:val="en-US"/>
        </w:rPr>
      </w:pPr>
    </w:p>
    <w:p w:rsidR="00691EFD" w:rsidRPr="00691EFD" w:rsidRDefault="00691EFD" w:rsidP="003C3023">
      <w:pPr>
        <w:shd w:val="clear" w:color="auto" w:fill="FFFFFF"/>
        <w:spacing w:after="340" w:line="340" w:lineRule="atLeast"/>
        <w:rPr>
          <w:rFonts w:ascii="Arial" w:eastAsia="Times New Roman" w:hAnsi="Arial" w:cs="Arial"/>
          <w:color w:val="333333"/>
          <w:lang w:eastAsia="ru-RU"/>
        </w:rPr>
      </w:pPr>
    </w:p>
    <w:p w:rsidR="004554FA" w:rsidRDefault="004554FA"/>
    <w:sectPr w:rsidR="004554FA" w:rsidSect="004554F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78F"/>
    <w:multiLevelType w:val="multilevel"/>
    <w:tmpl w:val="219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352B6"/>
    <w:multiLevelType w:val="multilevel"/>
    <w:tmpl w:val="CEE2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02001"/>
    <w:multiLevelType w:val="multilevel"/>
    <w:tmpl w:val="AA0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46D1B"/>
    <w:multiLevelType w:val="multilevel"/>
    <w:tmpl w:val="CBE4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697A2F"/>
    <w:multiLevelType w:val="multilevel"/>
    <w:tmpl w:val="3D3C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3C3023"/>
    <w:rsid w:val="00334DB7"/>
    <w:rsid w:val="003C3023"/>
    <w:rsid w:val="004554FA"/>
    <w:rsid w:val="004A73BE"/>
    <w:rsid w:val="00691EFD"/>
    <w:rsid w:val="00882B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4FA"/>
  </w:style>
  <w:style w:type="paragraph" w:styleId="1">
    <w:name w:val="heading 1"/>
    <w:basedOn w:val="a"/>
    <w:link w:val="10"/>
    <w:uiPriority w:val="9"/>
    <w:qFormat/>
    <w:rsid w:val="003C3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91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91E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302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C30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C3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C3023"/>
    <w:rPr>
      <w:rFonts w:ascii="Courier New" w:eastAsia="Times New Roman" w:hAnsi="Courier New" w:cs="Courier New"/>
      <w:sz w:val="20"/>
      <w:szCs w:val="20"/>
      <w:lang w:eastAsia="ru-RU"/>
    </w:rPr>
  </w:style>
  <w:style w:type="character" w:styleId="HTML1">
    <w:name w:val="HTML Code"/>
    <w:basedOn w:val="a0"/>
    <w:uiPriority w:val="99"/>
    <w:semiHidden/>
    <w:unhideWhenUsed/>
    <w:rsid w:val="003C3023"/>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691EF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691EFD"/>
    <w:rPr>
      <w:rFonts w:asciiTheme="majorHAnsi" w:eastAsiaTheme="majorEastAsia" w:hAnsiTheme="majorHAnsi" w:cstheme="majorBidi"/>
      <w:b/>
      <w:bCs/>
      <w:color w:val="4F81BD" w:themeColor="accent1"/>
    </w:rPr>
  </w:style>
  <w:style w:type="character" w:styleId="HTML2">
    <w:name w:val="HTML Cite"/>
    <w:basedOn w:val="a0"/>
    <w:uiPriority w:val="99"/>
    <w:semiHidden/>
    <w:unhideWhenUsed/>
    <w:rsid w:val="00691EFD"/>
    <w:rPr>
      <w:i/>
      <w:iCs/>
    </w:rPr>
  </w:style>
  <w:style w:type="character" w:styleId="a4">
    <w:name w:val="Hyperlink"/>
    <w:basedOn w:val="a0"/>
    <w:uiPriority w:val="99"/>
    <w:semiHidden/>
    <w:unhideWhenUsed/>
    <w:rsid w:val="00882B1A"/>
    <w:rPr>
      <w:color w:val="0000FF"/>
      <w:u w:val="single"/>
    </w:rPr>
  </w:style>
  <w:style w:type="paragraph" w:styleId="a5">
    <w:name w:val="Balloon Text"/>
    <w:basedOn w:val="a"/>
    <w:link w:val="a6"/>
    <w:uiPriority w:val="99"/>
    <w:semiHidden/>
    <w:unhideWhenUsed/>
    <w:rsid w:val="00882B1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82B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593376">
      <w:bodyDiv w:val="1"/>
      <w:marLeft w:val="0"/>
      <w:marRight w:val="0"/>
      <w:marTop w:val="0"/>
      <w:marBottom w:val="0"/>
      <w:divBdr>
        <w:top w:val="none" w:sz="0" w:space="0" w:color="auto"/>
        <w:left w:val="none" w:sz="0" w:space="0" w:color="auto"/>
        <w:bottom w:val="none" w:sz="0" w:space="0" w:color="auto"/>
        <w:right w:val="none" w:sz="0" w:space="0" w:color="auto"/>
      </w:divBdr>
      <w:divsChild>
        <w:div w:id="523328446">
          <w:marLeft w:val="0"/>
          <w:marRight w:val="0"/>
          <w:marTop w:val="0"/>
          <w:marBottom w:val="0"/>
          <w:divBdr>
            <w:top w:val="none" w:sz="0" w:space="0" w:color="auto"/>
            <w:left w:val="none" w:sz="0" w:space="0" w:color="auto"/>
            <w:bottom w:val="none" w:sz="0" w:space="0" w:color="auto"/>
            <w:right w:val="none" w:sz="0" w:space="0" w:color="auto"/>
          </w:divBdr>
          <w:divsChild>
            <w:div w:id="502862937">
              <w:marLeft w:val="0"/>
              <w:marRight w:val="0"/>
              <w:marTop w:val="0"/>
              <w:marBottom w:val="0"/>
              <w:divBdr>
                <w:top w:val="single" w:sz="12" w:space="30" w:color="D8D7E4"/>
                <w:left w:val="single" w:sz="12" w:space="22" w:color="D8D7E4"/>
                <w:bottom w:val="single" w:sz="12" w:space="16" w:color="D8D7E4"/>
                <w:right w:val="single" w:sz="12" w:space="22" w:color="D8D7E4"/>
              </w:divBdr>
            </w:div>
            <w:div w:id="679819288">
              <w:marLeft w:val="0"/>
              <w:marRight w:val="0"/>
              <w:marTop w:val="0"/>
              <w:marBottom w:val="240"/>
              <w:divBdr>
                <w:top w:val="single" w:sz="12" w:space="30" w:color="D8D7E4"/>
                <w:left w:val="single" w:sz="12" w:space="22" w:color="D8D7E4"/>
                <w:bottom w:val="single" w:sz="12" w:space="16" w:color="D8D7E4"/>
                <w:right w:val="single" w:sz="12" w:space="22" w:color="D8D7E4"/>
              </w:divBdr>
            </w:div>
            <w:div w:id="2110810634">
              <w:marLeft w:val="0"/>
              <w:marRight w:val="0"/>
              <w:marTop w:val="0"/>
              <w:marBottom w:val="240"/>
              <w:divBdr>
                <w:top w:val="single" w:sz="12" w:space="30" w:color="D8D7E4"/>
                <w:left w:val="single" w:sz="12" w:space="22" w:color="D8D7E4"/>
                <w:bottom w:val="single" w:sz="12" w:space="16" w:color="D8D7E4"/>
                <w:right w:val="single" w:sz="12" w:space="22" w:color="D8D7E4"/>
              </w:divBdr>
            </w:div>
            <w:div w:id="716898430">
              <w:marLeft w:val="0"/>
              <w:marRight w:val="0"/>
              <w:marTop w:val="0"/>
              <w:marBottom w:val="240"/>
              <w:divBdr>
                <w:top w:val="single" w:sz="12" w:space="30" w:color="D8D7E4"/>
                <w:left w:val="single" w:sz="12" w:space="22" w:color="D8D7E4"/>
                <w:bottom w:val="single" w:sz="12" w:space="16" w:color="D8D7E4"/>
                <w:right w:val="single" w:sz="12" w:space="22" w:color="D8D7E4"/>
              </w:divBdr>
            </w:div>
            <w:div w:id="1840659779">
              <w:marLeft w:val="0"/>
              <w:marRight w:val="0"/>
              <w:marTop w:val="0"/>
              <w:marBottom w:val="240"/>
              <w:divBdr>
                <w:top w:val="single" w:sz="12" w:space="30" w:color="D8D7E4"/>
                <w:left w:val="single" w:sz="12" w:space="22" w:color="D8D7E4"/>
                <w:bottom w:val="single" w:sz="12" w:space="16" w:color="D8D7E4"/>
                <w:right w:val="single" w:sz="12" w:space="22" w:color="D8D7E4"/>
              </w:divBdr>
            </w:div>
            <w:div w:id="1456826665">
              <w:marLeft w:val="0"/>
              <w:marRight w:val="0"/>
              <w:marTop w:val="0"/>
              <w:marBottom w:val="240"/>
              <w:divBdr>
                <w:top w:val="single" w:sz="12" w:space="30" w:color="D8D7E4"/>
                <w:left w:val="single" w:sz="12" w:space="22" w:color="D8D7E4"/>
                <w:bottom w:val="single" w:sz="12" w:space="16" w:color="D8D7E4"/>
                <w:right w:val="single" w:sz="12" w:space="22" w:color="D8D7E4"/>
              </w:divBdr>
            </w:div>
            <w:div w:id="1333297097">
              <w:marLeft w:val="0"/>
              <w:marRight w:val="0"/>
              <w:marTop w:val="0"/>
              <w:marBottom w:val="240"/>
              <w:divBdr>
                <w:top w:val="single" w:sz="12" w:space="30" w:color="D8D7E4"/>
                <w:left w:val="single" w:sz="12" w:space="22" w:color="D8D7E4"/>
                <w:bottom w:val="single" w:sz="12" w:space="16" w:color="D8D7E4"/>
                <w:right w:val="single" w:sz="12" w:space="22" w:color="D8D7E4"/>
              </w:divBdr>
            </w:div>
            <w:div w:id="1620335130">
              <w:marLeft w:val="0"/>
              <w:marRight w:val="0"/>
              <w:marTop w:val="0"/>
              <w:marBottom w:val="240"/>
              <w:divBdr>
                <w:top w:val="single" w:sz="12" w:space="30" w:color="D8D7E4"/>
                <w:left w:val="single" w:sz="12" w:space="22" w:color="D8D7E4"/>
                <w:bottom w:val="single" w:sz="12" w:space="16" w:color="D8D7E4"/>
                <w:right w:val="single" w:sz="12" w:space="22" w:color="D8D7E4"/>
              </w:divBdr>
            </w:div>
            <w:div w:id="1298877846">
              <w:marLeft w:val="0"/>
              <w:marRight w:val="0"/>
              <w:marTop w:val="0"/>
              <w:marBottom w:val="240"/>
              <w:divBdr>
                <w:top w:val="single" w:sz="12" w:space="30" w:color="D8D7E4"/>
                <w:left w:val="single" w:sz="12" w:space="22" w:color="D8D7E4"/>
                <w:bottom w:val="single" w:sz="12" w:space="16" w:color="D8D7E4"/>
                <w:right w:val="single" w:sz="12" w:space="22" w:color="D8D7E4"/>
              </w:divBdr>
            </w:div>
            <w:div w:id="1723164813">
              <w:marLeft w:val="0"/>
              <w:marRight w:val="0"/>
              <w:marTop w:val="0"/>
              <w:marBottom w:val="240"/>
              <w:divBdr>
                <w:top w:val="single" w:sz="12" w:space="30" w:color="D8D7E4"/>
                <w:left w:val="single" w:sz="12" w:space="22" w:color="D8D7E4"/>
                <w:bottom w:val="single" w:sz="12" w:space="16" w:color="D8D7E4"/>
                <w:right w:val="single" w:sz="12" w:space="22" w:color="D8D7E4"/>
              </w:divBdr>
            </w:div>
          </w:divsChild>
        </w:div>
      </w:divsChild>
    </w:div>
    <w:div w:id="1597716378">
      <w:bodyDiv w:val="1"/>
      <w:marLeft w:val="0"/>
      <w:marRight w:val="0"/>
      <w:marTop w:val="0"/>
      <w:marBottom w:val="0"/>
      <w:divBdr>
        <w:top w:val="none" w:sz="0" w:space="0" w:color="auto"/>
        <w:left w:val="none" w:sz="0" w:space="0" w:color="auto"/>
        <w:bottom w:val="none" w:sz="0" w:space="0" w:color="auto"/>
        <w:right w:val="none" w:sz="0" w:space="0" w:color="auto"/>
      </w:divBdr>
      <w:divsChild>
        <w:div w:id="1293904993">
          <w:marLeft w:val="0"/>
          <w:marRight w:val="0"/>
          <w:marTop w:val="0"/>
          <w:marBottom w:val="0"/>
          <w:divBdr>
            <w:top w:val="none" w:sz="0" w:space="0" w:color="auto"/>
            <w:left w:val="none" w:sz="0" w:space="0" w:color="auto"/>
            <w:bottom w:val="none" w:sz="0" w:space="0" w:color="auto"/>
            <w:right w:val="none" w:sz="0" w:space="0" w:color="auto"/>
          </w:divBdr>
          <w:divsChild>
            <w:div w:id="1622421362">
              <w:marLeft w:val="0"/>
              <w:marRight w:val="0"/>
              <w:marTop w:val="0"/>
              <w:marBottom w:val="0"/>
              <w:divBdr>
                <w:top w:val="single" w:sz="12" w:space="30" w:color="D8D7E4"/>
                <w:left w:val="single" w:sz="12" w:space="22" w:color="D8D7E4"/>
                <w:bottom w:val="single" w:sz="12" w:space="16" w:color="D8D7E4"/>
                <w:right w:val="single" w:sz="12" w:space="22" w:color="D8D7E4"/>
              </w:divBdr>
            </w:div>
            <w:div w:id="1050500768">
              <w:marLeft w:val="0"/>
              <w:marRight w:val="0"/>
              <w:marTop w:val="0"/>
              <w:marBottom w:val="0"/>
              <w:divBdr>
                <w:top w:val="single" w:sz="12" w:space="30" w:color="D8D7E4"/>
                <w:left w:val="single" w:sz="12" w:space="22" w:color="D8D7E4"/>
                <w:bottom w:val="single" w:sz="12" w:space="16" w:color="D8D7E4"/>
                <w:right w:val="single" w:sz="12" w:space="22" w:color="D8D7E4"/>
              </w:divBdr>
            </w:div>
            <w:div w:id="1134525180">
              <w:marLeft w:val="0"/>
              <w:marRight w:val="0"/>
              <w:marTop w:val="0"/>
              <w:marBottom w:val="0"/>
              <w:divBdr>
                <w:top w:val="single" w:sz="12" w:space="30" w:color="D8D7E4"/>
                <w:left w:val="single" w:sz="12" w:space="22" w:color="D8D7E4"/>
                <w:bottom w:val="single" w:sz="12" w:space="16" w:color="D8D7E4"/>
                <w:right w:val="single" w:sz="12" w:space="22" w:color="D8D7E4"/>
              </w:divBdr>
            </w:div>
          </w:divsChild>
        </w:div>
      </w:divsChild>
    </w:div>
    <w:div w:id="1919243483">
      <w:bodyDiv w:val="1"/>
      <w:marLeft w:val="0"/>
      <w:marRight w:val="0"/>
      <w:marTop w:val="0"/>
      <w:marBottom w:val="0"/>
      <w:divBdr>
        <w:top w:val="none" w:sz="0" w:space="0" w:color="auto"/>
        <w:left w:val="none" w:sz="0" w:space="0" w:color="auto"/>
        <w:bottom w:val="none" w:sz="0" w:space="0" w:color="auto"/>
        <w:right w:val="none" w:sz="0" w:space="0" w:color="auto"/>
      </w:divBdr>
      <w:divsChild>
        <w:div w:id="103869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academy.ru/courses/305/run/16" TargetMode="External"/><Relationship Id="rId5" Type="http://schemas.openxmlformats.org/officeDocument/2006/relationships/hyperlink" Target="https://htmlacademy.ru/courses/305/run/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2853</Words>
  <Characters>16268</Characters>
  <Application>Microsoft Office Word</Application>
  <DocSecurity>0</DocSecurity>
  <Lines>135</Lines>
  <Paragraphs>38</Paragraphs>
  <ScaleCrop>false</ScaleCrop>
  <Company/>
  <LinksUpToDate>false</LinksUpToDate>
  <CharactersWithSpaces>19083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2021-07-24T12:47:00Z</dcterms:created>
  <dcterms:modified xsi:type="dcterms:W3CDTF">2021-08-12T14:10:00Z</dcterms:modified>
</cp:coreProperties>
</file>